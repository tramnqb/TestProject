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ECA" w:rsidRPr="003B5FB6" w:rsidRDefault="008D0B3A" w:rsidP="00A57ECA">
      <w:pPr>
        <w:pStyle w:val="Title"/>
      </w:pPr>
      <w:r>
        <w:t>TOÁN TỬ VÀ BIỂU THỨC</w:t>
      </w:r>
    </w:p>
    <w:p w:rsidR="00A57ECA" w:rsidRDefault="00A57ECA" w:rsidP="00A57ECA">
      <w:pPr>
        <w:pStyle w:val="Heading1"/>
        <w:rPr>
          <w:color w:val="002060"/>
        </w:rPr>
      </w:pPr>
      <w:r w:rsidRPr="003B5FB6">
        <w:rPr>
          <w:color w:val="002060"/>
        </w:rPr>
        <w:t>Lý thuyết:</w:t>
      </w:r>
    </w:p>
    <w:p w:rsidR="00ED383D" w:rsidRPr="006C0E1C" w:rsidRDefault="00ED383D" w:rsidP="00ED383D">
      <w:pPr>
        <w:pStyle w:val="Heading2"/>
        <w:numPr>
          <w:ilvl w:val="0"/>
          <w:numId w:val="0"/>
        </w:numPr>
        <w:spacing w:before="48" w:after="48" w:line="360" w:lineRule="atLeast"/>
        <w:ind w:right="48" w:firstLine="288"/>
        <w:rPr>
          <w:rFonts w:ascii="Arial" w:hAnsi="Arial" w:cs="Arial"/>
          <w:b w:val="0"/>
          <w:bCs w:val="0"/>
          <w:color w:val="121214"/>
          <w:spacing w:val="-15"/>
          <w:sz w:val="28"/>
          <w:szCs w:val="28"/>
        </w:rPr>
      </w:pPr>
      <w:r w:rsidRPr="006C0E1C">
        <w:rPr>
          <w:rFonts w:ascii="Arial" w:hAnsi="Arial" w:cs="Arial"/>
          <w:b w:val="0"/>
          <w:bCs w:val="0"/>
          <w:color w:val="121214"/>
          <w:spacing w:val="-15"/>
          <w:sz w:val="28"/>
          <w:szCs w:val="28"/>
        </w:rPr>
        <w:t>Toán tử số học trong C</w:t>
      </w:r>
    </w:p>
    <w:p w:rsidR="00ED383D" w:rsidRDefault="00ED383D" w:rsidP="00ED383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đây chỉ ra tất cả các toán tử số học được hỗ trợ bởi ngôn ngữ C. Giả sử biến</w:t>
      </w:r>
      <w:r>
        <w:rPr>
          <w:rStyle w:val="apple-converted-space"/>
          <w:rFonts w:ascii="Arial" w:hAnsi="Arial" w:cs="Arial"/>
          <w:color w:val="000000"/>
          <w:sz w:val="21"/>
          <w:szCs w:val="21"/>
        </w:rPr>
        <w:t> </w:t>
      </w:r>
      <w:r>
        <w:rPr>
          <w:rFonts w:ascii="Arial" w:hAnsi="Arial" w:cs="Arial"/>
          <w:b/>
          <w:bCs/>
          <w:color w:val="000000"/>
          <w:sz w:val="21"/>
          <w:szCs w:val="21"/>
        </w:rPr>
        <w:t>A</w:t>
      </w:r>
      <w:r>
        <w:rPr>
          <w:rStyle w:val="apple-converted-space"/>
          <w:rFonts w:ascii="Arial" w:hAnsi="Arial" w:cs="Arial"/>
          <w:color w:val="000000"/>
          <w:sz w:val="21"/>
          <w:szCs w:val="21"/>
        </w:rPr>
        <w:t> </w:t>
      </w:r>
      <w:r>
        <w:rPr>
          <w:rFonts w:ascii="Arial" w:hAnsi="Arial" w:cs="Arial"/>
          <w:color w:val="000000"/>
          <w:sz w:val="21"/>
          <w:szCs w:val="21"/>
        </w:rPr>
        <w:t>có giá trị 10 và biến</w:t>
      </w:r>
      <w:r>
        <w:rPr>
          <w:rStyle w:val="apple-converted-space"/>
          <w:rFonts w:ascii="Arial" w:hAnsi="Arial" w:cs="Arial"/>
          <w:color w:val="000000"/>
          <w:sz w:val="21"/>
          <w:szCs w:val="21"/>
        </w:rPr>
        <w:t> </w:t>
      </w:r>
      <w:r>
        <w:rPr>
          <w:rFonts w:ascii="Arial" w:hAnsi="Arial" w:cs="Arial"/>
          <w:b/>
          <w:bCs/>
          <w:color w:val="000000"/>
          <w:sz w:val="21"/>
          <w:szCs w:val="21"/>
        </w:rPr>
        <w:t>B</w:t>
      </w:r>
      <w:r>
        <w:rPr>
          <w:rStyle w:val="apple-converted-space"/>
          <w:rFonts w:ascii="Arial" w:hAnsi="Arial" w:cs="Arial"/>
          <w:color w:val="000000"/>
          <w:sz w:val="21"/>
          <w:szCs w:val="21"/>
        </w:rPr>
        <w:t> </w:t>
      </w:r>
      <w:r>
        <w:rPr>
          <w:rFonts w:ascii="Arial" w:hAnsi="Arial" w:cs="Arial"/>
          <w:color w:val="000000"/>
          <w:sz w:val="21"/>
          <w:szCs w:val="21"/>
        </w:rPr>
        <w:t>có giá trị 20:</w:t>
      </w:r>
    </w:p>
    <w:p w:rsidR="00ED383D" w:rsidRDefault="00ED383D" w:rsidP="00ED383D">
      <w:pPr>
        <w:pStyle w:val="NormalWeb"/>
        <w:spacing w:before="0" w:beforeAutospacing="0" w:after="240" w:afterAutospacing="0" w:line="360" w:lineRule="atLeast"/>
        <w:ind w:left="48" w:right="48"/>
        <w:jc w:val="both"/>
        <w:rPr>
          <w:rFonts w:ascii="Arial" w:hAnsi="Arial" w:cs="Arial"/>
          <w:color w:val="000000"/>
          <w:sz w:val="21"/>
          <w:szCs w:val="21"/>
        </w:rPr>
      </w:pPr>
      <w:hyperlink r:id="rId8" w:tooltip="Toán tử số học C" w:history="1">
        <w:r>
          <w:rPr>
            <w:rStyle w:val="Hyperlink"/>
            <w:rFonts w:ascii="Arial" w:hAnsi="Arial" w:cs="Arial"/>
            <w:b/>
            <w:bCs/>
            <w:color w:val="313131"/>
            <w:sz w:val="21"/>
            <w:szCs w:val="21"/>
          </w:rPr>
          <w:t>Hiển thị ví dụ</w:t>
        </w:r>
      </w:hyperlink>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4967"/>
        <w:gridCol w:w="3183"/>
      </w:tblGrid>
      <w:tr w:rsidR="00ED383D" w:rsidTr="00ED383D">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383D" w:rsidRDefault="00ED383D">
            <w:pPr>
              <w:spacing w:after="300"/>
              <w:rPr>
                <w:rFonts w:ascii="Arial" w:hAnsi="Arial" w:cs="Arial"/>
                <w:b/>
                <w:bCs/>
                <w:sz w:val="24"/>
                <w:szCs w:val="24"/>
              </w:rPr>
            </w:pPr>
            <w:r>
              <w:rPr>
                <w:rFonts w:ascii="Arial" w:hAnsi="Arial" w:cs="Arial"/>
                <w:b/>
                <w:bCs/>
              </w:rPr>
              <w:t>Toán tử</w:t>
            </w:r>
          </w:p>
        </w:tc>
        <w:tc>
          <w:tcPr>
            <w:tcW w:w="49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383D" w:rsidRDefault="00ED383D">
            <w:pPr>
              <w:spacing w:after="300"/>
              <w:rPr>
                <w:rFonts w:ascii="Arial" w:hAnsi="Arial" w:cs="Arial"/>
                <w:b/>
                <w:bCs/>
              </w:rPr>
            </w:pPr>
            <w:r>
              <w:rPr>
                <w:rFonts w:ascii="Arial" w:hAnsi="Arial" w:cs="Arial"/>
                <w:b/>
                <w:bCs/>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383D" w:rsidRDefault="00ED383D">
            <w:pPr>
              <w:spacing w:after="300"/>
              <w:rPr>
                <w:rFonts w:ascii="Arial" w:hAnsi="Arial" w:cs="Arial"/>
                <w:b/>
                <w:bCs/>
              </w:rPr>
            </w:pPr>
            <w:r>
              <w:rPr>
                <w:rFonts w:ascii="Arial" w:hAnsi="Arial" w:cs="Arial"/>
                <w:b/>
                <w:bCs/>
              </w:rPr>
              <w:t>Ví dụ</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Thêm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A + B sẽ cho kết quả là 30</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Trừ giá trị toán hạng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A - B sẽ cho kết quả là -10</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A * B sẽ cho kết quả là 200</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Chia lấy phần nguyên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B / A sẽ cho kết quả là 2</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Chia lấy phần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B % A sẽ cho kết quả là 0</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Lượng gia giá trị toán hạng thêm 1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A++ sẽ cho kết quả là 11</w:t>
            </w:r>
          </w:p>
        </w:tc>
      </w:tr>
      <w:tr w:rsidR="00ED383D" w:rsidTr="00ED38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Lượng giảm giá trị toán hạng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83D" w:rsidRDefault="00ED383D">
            <w:pPr>
              <w:spacing w:after="300"/>
              <w:rPr>
                <w:rFonts w:ascii="Arial" w:hAnsi="Arial" w:cs="Arial"/>
              </w:rPr>
            </w:pPr>
            <w:r>
              <w:rPr>
                <w:rFonts w:ascii="Arial" w:hAnsi="Arial" w:cs="Arial"/>
              </w:rPr>
              <w:t>A-- sẽ cho kết quả là 9</w:t>
            </w:r>
          </w:p>
        </w:tc>
      </w:tr>
    </w:tbl>
    <w:p w:rsidR="006C5CC6" w:rsidRDefault="006C5CC6" w:rsidP="006C5CC6">
      <w:pPr>
        <w:pStyle w:val="courierbody"/>
        <w:tabs>
          <w:tab w:val="clear" w:pos="540"/>
          <w:tab w:val="left" w:pos="360"/>
        </w:tabs>
        <w:spacing w:after="0"/>
        <w:rPr>
          <w:rFonts w:ascii="Courier New" w:hAnsi="Courier New"/>
          <w:sz w:val="22"/>
          <w:szCs w:val="22"/>
        </w:rPr>
      </w:pP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main()</w:t>
      </w: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ab/>
        <w:t>{</w:t>
      </w: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ab/>
      </w:r>
      <w:r>
        <w:rPr>
          <w:rFonts w:ascii="Courier New" w:hAnsi="Courier New"/>
          <w:sz w:val="22"/>
          <w:szCs w:val="22"/>
        </w:rPr>
        <w:tab/>
        <w:t>int x,y;</w:t>
      </w: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ab/>
      </w:r>
      <w:r>
        <w:rPr>
          <w:rFonts w:ascii="Courier New" w:hAnsi="Courier New"/>
          <w:sz w:val="22"/>
          <w:szCs w:val="22"/>
        </w:rPr>
        <w:tab/>
        <w:t>x = 5;</w:t>
      </w: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ab/>
      </w:r>
      <w:r>
        <w:rPr>
          <w:rFonts w:ascii="Courier New" w:hAnsi="Courier New"/>
          <w:sz w:val="22"/>
          <w:szCs w:val="22"/>
        </w:rPr>
        <w:tab/>
        <w:t>y = 2;</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tab/>
        <w:t>printf("The integers are</w:t>
      </w:r>
      <w:r>
        <w:rPr>
          <w:rFonts w:ascii="Courier New" w:hAnsi="Courier New"/>
          <w:sz w:val="22"/>
          <w:szCs w:val="22"/>
        </w:rPr>
        <w:tab/>
        <w:t>:</w:t>
      </w:r>
      <w:r>
        <w:rPr>
          <w:rFonts w:ascii="Courier New" w:hAnsi="Courier New"/>
          <w:sz w:val="22"/>
          <w:szCs w:val="22"/>
        </w:rPr>
        <w:tab/>
        <w:t>%d &amp; %d\n", x, y);</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lastRenderedPageBreak/>
        <w:tab/>
        <w:t>printf("The addition gives</w:t>
      </w:r>
      <w:r>
        <w:rPr>
          <w:rFonts w:ascii="Courier New" w:hAnsi="Courier New"/>
          <w:sz w:val="22"/>
          <w:szCs w:val="22"/>
        </w:rPr>
        <w:tab/>
        <w:t>:</w:t>
      </w:r>
      <w:r>
        <w:rPr>
          <w:rFonts w:ascii="Courier New" w:hAnsi="Courier New"/>
          <w:sz w:val="22"/>
          <w:szCs w:val="22"/>
        </w:rPr>
        <w:tab/>
        <w:t>%d\n", x + y);</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tab/>
        <w:t>printf("The subtraction gives</w:t>
      </w:r>
      <w:r>
        <w:rPr>
          <w:rFonts w:ascii="Courier New" w:hAnsi="Courier New"/>
          <w:sz w:val="22"/>
          <w:szCs w:val="22"/>
        </w:rPr>
        <w:tab/>
        <w:t>:</w:t>
      </w:r>
      <w:r>
        <w:rPr>
          <w:rFonts w:ascii="Courier New" w:hAnsi="Courier New"/>
          <w:sz w:val="22"/>
          <w:szCs w:val="22"/>
        </w:rPr>
        <w:tab/>
        <w:t>%d\n", x - y);</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tab/>
        <w:t>printf("The multiplication gives</w:t>
      </w:r>
      <w:r>
        <w:rPr>
          <w:rFonts w:ascii="Courier New" w:hAnsi="Courier New"/>
          <w:sz w:val="22"/>
          <w:szCs w:val="22"/>
        </w:rPr>
        <w:tab/>
        <w:t>:</w:t>
      </w:r>
      <w:r>
        <w:rPr>
          <w:rFonts w:ascii="Courier New" w:hAnsi="Courier New"/>
          <w:sz w:val="22"/>
          <w:szCs w:val="22"/>
        </w:rPr>
        <w:tab/>
        <w:t>%d\n", x * y);</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tab/>
        <w:t>printf("The division gives</w:t>
      </w:r>
      <w:r>
        <w:rPr>
          <w:rFonts w:ascii="Courier New" w:hAnsi="Courier New"/>
          <w:sz w:val="22"/>
          <w:szCs w:val="22"/>
        </w:rPr>
        <w:tab/>
        <w:t>:</w:t>
      </w:r>
      <w:r>
        <w:rPr>
          <w:rFonts w:ascii="Courier New" w:hAnsi="Courier New"/>
          <w:sz w:val="22"/>
          <w:szCs w:val="22"/>
        </w:rPr>
        <w:tab/>
        <w:t>%d\n", x / y);</w:t>
      </w:r>
    </w:p>
    <w:p w:rsidR="006C5CC6" w:rsidRDefault="006C5CC6" w:rsidP="006C5CC6">
      <w:pPr>
        <w:pStyle w:val="courierbody"/>
        <w:tabs>
          <w:tab w:val="clear" w:pos="540"/>
          <w:tab w:val="clear" w:pos="1620"/>
          <w:tab w:val="left" w:pos="360"/>
          <w:tab w:val="left" w:pos="3375"/>
          <w:tab w:val="left" w:pos="5940"/>
          <w:tab w:val="left" w:pos="6176"/>
        </w:tabs>
        <w:spacing w:after="0"/>
        <w:ind w:left="360"/>
        <w:rPr>
          <w:rFonts w:ascii="Courier New" w:hAnsi="Courier New"/>
          <w:sz w:val="22"/>
          <w:szCs w:val="22"/>
        </w:rPr>
      </w:pPr>
      <w:r>
        <w:rPr>
          <w:rFonts w:ascii="Courier New" w:hAnsi="Courier New"/>
          <w:sz w:val="22"/>
          <w:szCs w:val="22"/>
        </w:rPr>
        <w:tab/>
        <w:t>printf("The modulus gives</w:t>
      </w:r>
      <w:r>
        <w:rPr>
          <w:rFonts w:ascii="Courier New" w:hAnsi="Courier New"/>
          <w:sz w:val="22"/>
          <w:szCs w:val="22"/>
        </w:rPr>
        <w:tab/>
        <w:t>: %d\n", x % y);</w:t>
      </w:r>
    </w:p>
    <w:p w:rsidR="006C5CC6" w:rsidRDefault="006C5CC6" w:rsidP="006C5CC6">
      <w:pPr>
        <w:pStyle w:val="courierbody"/>
        <w:tabs>
          <w:tab w:val="clear" w:pos="540"/>
          <w:tab w:val="clear" w:pos="1620"/>
          <w:tab w:val="left" w:pos="360"/>
          <w:tab w:val="left" w:pos="3600"/>
        </w:tabs>
        <w:spacing w:after="0"/>
        <w:ind w:left="360"/>
        <w:rPr>
          <w:rFonts w:ascii="Courier New" w:hAnsi="Courier New"/>
          <w:sz w:val="22"/>
          <w:szCs w:val="22"/>
        </w:rPr>
      </w:pPr>
      <w:r>
        <w:rPr>
          <w:rFonts w:ascii="Courier New" w:hAnsi="Courier New"/>
          <w:sz w:val="22"/>
          <w:szCs w:val="22"/>
        </w:rPr>
        <w:tab/>
        <w:t>getchar();</w:t>
      </w:r>
    </w:p>
    <w:p w:rsidR="006C5CC6" w:rsidRDefault="006C5CC6" w:rsidP="006C5CC6">
      <w:pPr>
        <w:pStyle w:val="courierbody"/>
        <w:tabs>
          <w:tab w:val="clear" w:pos="540"/>
          <w:tab w:val="left" w:pos="360"/>
        </w:tabs>
        <w:spacing w:after="0"/>
        <w:rPr>
          <w:rFonts w:ascii="Courier New" w:hAnsi="Courier New"/>
          <w:sz w:val="22"/>
          <w:szCs w:val="22"/>
        </w:rPr>
      </w:pPr>
      <w:r>
        <w:rPr>
          <w:rFonts w:ascii="Courier New" w:hAnsi="Courier New"/>
          <w:sz w:val="22"/>
          <w:szCs w:val="22"/>
        </w:rPr>
        <w:tab/>
        <w:t>}</w:t>
      </w:r>
    </w:p>
    <w:p w:rsidR="006C5CC6" w:rsidRDefault="006C5CC6" w:rsidP="006C5CC6">
      <w:pPr>
        <w:pStyle w:val="body"/>
        <w:tabs>
          <w:tab w:val="clear" w:pos="540"/>
          <w:tab w:val="left" w:pos="360"/>
        </w:tabs>
        <w:spacing w:after="0"/>
        <w:ind w:left="360"/>
        <w:rPr>
          <w:rFonts w:ascii="Times New Roman" w:hAnsi="Times New Roman"/>
          <w:sz w:val="22"/>
          <w:szCs w:val="22"/>
        </w:rPr>
      </w:pPr>
    </w:p>
    <w:p w:rsidR="006C5CC6" w:rsidRDefault="006C5CC6" w:rsidP="006C5CC6">
      <w:pPr>
        <w:pStyle w:val="body"/>
        <w:tabs>
          <w:tab w:val="clear" w:pos="540"/>
          <w:tab w:val="left" w:pos="360"/>
        </w:tabs>
        <w:spacing w:after="0"/>
        <w:ind w:left="360"/>
        <w:rPr>
          <w:rFonts w:ascii="Times New Roman" w:hAnsi="Times New Roman"/>
          <w:sz w:val="22"/>
          <w:szCs w:val="22"/>
        </w:rPr>
      </w:pPr>
      <w:r>
        <w:rPr>
          <w:rFonts w:ascii="Times New Roman" w:hAnsi="Times New Roman"/>
          <w:sz w:val="22"/>
          <w:szCs w:val="22"/>
        </w:rPr>
        <w:t xml:space="preserve">Kết quả là: </w:t>
      </w:r>
    </w:p>
    <w:p w:rsidR="006C5CC6" w:rsidRDefault="006C5CC6" w:rsidP="006C5CC6">
      <w:pPr>
        <w:pStyle w:val="body"/>
        <w:tabs>
          <w:tab w:val="clear" w:pos="540"/>
          <w:tab w:val="left" w:pos="360"/>
        </w:tabs>
        <w:spacing w:after="0"/>
        <w:ind w:left="360"/>
        <w:rPr>
          <w:rFonts w:ascii="Times New Roman" w:hAnsi="Times New Roman"/>
          <w:sz w:val="22"/>
          <w:szCs w:val="22"/>
        </w:rPr>
      </w:pP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Times New Roman" w:hAnsi="Times New Roman"/>
          <w:sz w:val="22"/>
          <w:szCs w:val="22"/>
        </w:rPr>
        <w:tab/>
      </w:r>
      <w:r>
        <w:rPr>
          <w:rFonts w:ascii="Courier New" w:hAnsi="Courier New"/>
          <w:sz w:val="22"/>
          <w:szCs w:val="22"/>
        </w:rPr>
        <w:t>The integers are</w:t>
      </w:r>
      <w:r>
        <w:rPr>
          <w:rFonts w:ascii="Courier New" w:hAnsi="Courier New"/>
          <w:sz w:val="22"/>
          <w:szCs w:val="22"/>
        </w:rPr>
        <w:tab/>
        <w:t>:</w:t>
      </w:r>
      <w:r>
        <w:rPr>
          <w:rFonts w:ascii="Courier New" w:hAnsi="Courier New"/>
          <w:sz w:val="22"/>
          <w:szCs w:val="22"/>
        </w:rPr>
        <w:tab/>
        <w:t>5 &amp; 2</w:t>
      </w: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Courier New" w:hAnsi="Courier New"/>
          <w:sz w:val="22"/>
          <w:szCs w:val="22"/>
        </w:rPr>
        <w:tab/>
        <w:t>The addition gives</w:t>
      </w:r>
      <w:r>
        <w:rPr>
          <w:rFonts w:ascii="Courier New" w:hAnsi="Courier New"/>
          <w:sz w:val="22"/>
          <w:szCs w:val="22"/>
        </w:rPr>
        <w:tab/>
        <w:t>:</w:t>
      </w:r>
      <w:r>
        <w:rPr>
          <w:rFonts w:ascii="Courier New" w:hAnsi="Courier New"/>
          <w:sz w:val="22"/>
          <w:szCs w:val="22"/>
        </w:rPr>
        <w:tab/>
        <w:t>7</w:t>
      </w: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Courier New" w:hAnsi="Courier New"/>
          <w:sz w:val="22"/>
          <w:szCs w:val="22"/>
        </w:rPr>
        <w:tab/>
        <w:t>The subtraction gives</w:t>
      </w:r>
      <w:r>
        <w:rPr>
          <w:rFonts w:ascii="Courier New" w:hAnsi="Courier New"/>
          <w:sz w:val="22"/>
          <w:szCs w:val="22"/>
        </w:rPr>
        <w:tab/>
        <w:t>:</w:t>
      </w:r>
      <w:r>
        <w:rPr>
          <w:rFonts w:ascii="Courier New" w:hAnsi="Courier New"/>
          <w:sz w:val="22"/>
          <w:szCs w:val="22"/>
        </w:rPr>
        <w:tab/>
        <w:t>3</w:t>
      </w: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Courier New" w:hAnsi="Courier New"/>
          <w:sz w:val="22"/>
          <w:szCs w:val="22"/>
        </w:rPr>
        <w:tab/>
        <w:t>The multiplication gives</w:t>
      </w:r>
      <w:r>
        <w:rPr>
          <w:rFonts w:ascii="Courier New" w:hAnsi="Courier New"/>
          <w:sz w:val="22"/>
          <w:szCs w:val="22"/>
        </w:rPr>
        <w:tab/>
        <w:t>:</w:t>
      </w:r>
      <w:r>
        <w:rPr>
          <w:rFonts w:ascii="Courier New" w:hAnsi="Courier New"/>
          <w:sz w:val="22"/>
          <w:szCs w:val="22"/>
        </w:rPr>
        <w:tab/>
        <w:t>10</w:t>
      </w: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Courier New" w:hAnsi="Courier New"/>
          <w:sz w:val="22"/>
          <w:szCs w:val="22"/>
        </w:rPr>
        <w:tab/>
        <w:t>The division gives</w:t>
      </w:r>
      <w:r>
        <w:rPr>
          <w:rFonts w:ascii="Courier New" w:hAnsi="Courier New"/>
          <w:sz w:val="22"/>
          <w:szCs w:val="22"/>
        </w:rPr>
        <w:tab/>
        <w:t>:</w:t>
      </w:r>
      <w:r>
        <w:rPr>
          <w:rFonts w:ascii="Courier New" w:hAnsi="Courier New"/>
          <w:sz w:val="22"/>
          <w:szCs w:val="22"/>
        </w:rPr>
        <w:tab/>
        <w:t>2</w:t>
      </w:r>
    </w:p>
    <w:p w:rsidR="006C5CC6" w:rsidRDefault="006C5CC6" w:rsidP="006C5CC6">
      <w:pPr>
        <w:pStyle w:val="courierbody"/>
        <w:tabs>
          <w:tab w:val="clear" w:pos="540"/>
          <w:tab w:val="left" w:pos="360"/>
          <w:tab w:val="left" w:pos="4275"/>
          <w:tab w:val="left" w:pos="4545"/>
        </w:tabs>
        <w:spacing w:after="0"/>
        <w:ind w:left="360"/>
        <w:rPr>
          <w:rFonts w:ascii="Courier New" w:hAnsi="Courier New"/>
          <w:sz w:val="22"/>
          <w:szCs w:val="22"/>
        </w:rPr>
      </w:pPr>
      <w:r>
        <w:rPr>
          <w:rFonts w:ascii="Courier New" w:hAnsi="Courier New"/>
          <w:sz w:val="22"/>
          <w:szCs w:val="22"/>
        </w:rPr>
        <w:tab/>
        <w:t>The modulus gives</w:t>
      </w:r>
      <w:r>
        <w:rPr>
          <w:rFonts w:ascii="Courier New" w:hAnsi="Courier New"/>
          <w:sz w:val="22"/>
          <w:szCs w:val="22"/>
        </w:rPr>
        <w:tab/>
        <w:t>:</w:t>
      </w:r>
      <w:r>
        <w:rPr>
          <w:rFonts w:ascii="Courier New" w:hAnsi="Courier New"/>
          <w:sz w:val="22"/>
          <w:szCs w:val="22"/>
        </w:rPr>
        <w:tab/>
        <w:t>1</w:t>
      </w:r>
    </w:p>
    <w:p w:rsidR="00ED383D" w:rsidRDefault="00ED383D" w:rsidP="00ED383D"/>
    <w:p w:rsidR="00CD3E10" w:rsidRPr="006C0E1C" w:rsidRDefault="00CD3E10" w:rsidP="00CD3E10">
      <w:pPr>
        <w:pStyle w:val="Heading2"/>
        <w:numPr>
          <w:ilvl w:val="0"/>
          <w:numId w:val="0"/>
        </w:numPr>
        <w:spacing w:before="48" w:after="48" w:line="360" w:lineRule="atLeast"/>
        <w:ind w:right="48" w:firstLine="288"/>
        <w:rPr>
          <w:rFonts w:ascii="Arial" w:hAnsi="Arial" w:cs="Arial"/>
          <w:b w:val="0"/>
          <w:bCs w:val="0"/>
          <w:color w:val="121214"/>
          <w:spacing w:val="-15"/>
          <w:sz w:val="28"/>
          <w:szCs w:val="28"/>
        </w:rPr>
      </w:pPr>
      <w:r w:rsidRPr="006C0E1C">
        <w:rPr>
          <w:rFonts w:ascii="Arial" w:hAnsi="Arial" w:cs="Arial"/>
          <w:b w:val="0"/>
          <w:bCs w:val="0"/>
          <w:color w:val="121214"/>
          <w:spacing w:val="-15"/>
          <w:sz w:val="28"/>
          <w:szCs w:val="28"/>
        </w:rPr>
        <w:t>Toán tử quan hệ</w:t>
      </w:r>
    </w:p>
    <w:p w:rsidR="005876A8" w:rsidRDefault="006C5CC6" w:rsidP="005876A8">
      <w:pPr>
        <w:rPr>
          <w:rFonts w:ascii="Times New Roman" w:hAnsi="Times New Roman"/>
        </w:rPr>
      </w:pPr>
      <w:r>
        <w:rPr>
          <w:rFonts w:ascii="Times New Roman" w:hAnsi="Times New Roman"/>
        </w:rPr>
        <w:t>Toán tử quan hệ được dùng để kiểm tra mối quan hệ giữa hai biến, hay giữa một biến và một hằng.</w:t>
      </w:r>
    </w:p>
    <w:p w:rsidR="006C5CC6" w:rsidRDefault="006C5CC6" w:rsidP="006C5CC6">
      <w:pPr>
        <w:pStyle w:val="body"/>
        <w:spacing w:after="0"/>
        <w:rPr>
          <w:rFonts w:ascii="Times New Roman" w:hAnsi="Times New Roman"/>
          <w:sz w:val="22"/>
          <w:szCs w:val="22"/>
        </w:rPr>
      </w:pPr>
      <w:r>
        <w:rPr>
          <w:rFonts w:ascii="Times New Roman" w:hAnsi="Times New Roman"/>
          <w:sz w:val="22"/>
          <w:szCs w:val="22"/>
        </w:rPr>
        <w:t>Bảng sau mô tả ý nghĩa của các toán tử quan hệ.</w:t>
      </w:r>
    </w:p>
    <w:p w:rsidR="006C5CC6" w:rsidRDefault="006C5CC6" w:rsidP="006C5CC6">
      <w:pPr>
        <w:pStyle w:val="body"/>
        <w:spacing w:after="0"/>
        <w:jc w:val="center"/>
        <w:rPr>
          <w:rFonts w:ascii="Times New Roman" w:hAnsi="Times New Roman"/>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4211"/>
      </w:tblGrid>
      <w:tr w:rsidR="006C5CC6" w:rsidTr="00C34704">
        <w:tblPrEx>
          <w:tblCellMar>
            <w:top w:w="0" w:type="dxa"/>
            <w:bottom w:w="0" w:type="dxa"/>
          </w:tblCellMar>
        </w:tblPrEx>
        <w:trPr>
          <w:trHeight w:val="256"/>
          <w:jc w:val="center"/>
        </w:trPr>
        <w:tc>
          <w:tcPr>
            <w:tcW w:w="2795" w:type="dxa"/>
          </w:tcPr>
          <w:p w:rsidR="006C5CC6" w:rsidRDefault="006C5CC6" w:rsidP="00C34704">
            <w:pPr>
              <w:pStyle w:val="body"/>
              <w:spacing w:after="0"/>
              <w:jc w:val="left"/>
              <w:rPr>
                <w:rFonts w:ascii="Times New Roman" w:hAnsi="Times New Roman"/>
                <w:b/>
                <w:sz w:val="22"/>
                <w:szCs w:val="22"/>
              </w:rPr>
            </w:pPr>
            <w:r>
              <w:rPr>
                <w:rFonts w:ascii="Times New Roman" w:hAnsi="Times New Roman"/>
                <w:b/>
                <w:sz w:val="22"/>
                <w:szCs w:val="22"/>
              </w:rPr>
              <w:t>Toán tử</w:t>
            </w:r>
          </w:p>
        </w:tc>
        <w:tc>
          <w:tcPr>
            <w:tcW w:w="4211" w:type="dxa"/>
          </w:tcPr>
          <w:p w:rsidR="006C5CC6" w:rsidRDefault="006C5CC6" w:rsidP="00C34704">
            <w:pPr>
              <w:pStyle w:val="body"/>
              <w:spacing w:after="0"/>
              <w:jc w:val="left"/>
              <w:rPr>
                <w:rFonts w:ascii="Times New Roman" w:hAnsi="Times New Roman"/>
                <w:b/>
                <w:sz w:val="22"/>
                <w:szCs w:val="22"/>
              </w:rPr>
            </w:pPr>
            <w:r>
              <w:rPr>
                <w:rFonts w:ascii="Times New Roman" w:hAnsi="Times New Roman"/>
                <w:b/>
                <w:sz w:val="22"/>
                <w:szCs w:val="22"/>
              </w:rPr>
              <w:t>Ý nghĩa</w:t>
            </w:r>
          </w:p>
        </w:tc>
      </w:tr>
      <w:tr w:rsidR="006C5CC6" w:rsidTr="00C34704">
        <w:tblPrEx>
          <w:tblCellMar>
            <w:top w:w="0" w:type="dxa"/>
            <w:bottom w:w="0" w:type="dxa"/>
          </w:tblCellMar>
        </w:tblPrEx>
        <w:trPr>
          <w:trHeight w:val="272"/>
          <w:jc w:val="center"/>
        </w:trPr>
        <w:tc>
          <w:tcPr>
            <w:tcW w:w="2795" w:type="dxa"/>
          </w:tcPr>
          <w:p w:rsidR="006C5CC6" w:rsidRDefault="006C5CC6" w:rsidP="00C34704">
            <w:pPr>
              <w:pStyle w:val="body"/>
              <w:spacing w:after="0"/>
              <w:jc w:val="left"/>
              <w:rPr>
                <w:rFonts w:ascii="Times New Roman" w:hAnsi="Times New Roman"/>
                <w:b/>
                <w:sz w:val="22"/>
                <w:szCs w:val="22"/>
              </w:rPr>
            </w:pPr>
            <w:r>
              <w:rPr>
                <w:rFonts w:ascii="Times New Roman" w:hAnsi="Times New Roman"/>
                <w:sz w:val="22"/>
                <w:szCs w:val="22"/>
              </w:rPr>
              <w:t>&gt;</w:t>
            </w:r>
          </w:p>
        </w:tc>
        <w:tc>
          <w:tcPr>
            <w:tcW w:w="4211" w:type="dxa"/>
          </w:tcPr>
          <w:p w:rsidR="006C5CC6" w:rsidRDefault="006C5CC6" w:rsidP="00C34704">
            <w:pPr>
              <w:pStyle w:val="body"/>
              <w:spacing w:after="0"/>
              <w:jc w:val="left"/>
              <w:rPr>
                <w:rFonts w:ascii="Times New Roman" w:hAnsi="Times New Roman"/>
                <w:b/>
                <w:sz w:val="22"/>
                <w:szCs w:val="22"/>
              </w:rPr>
            </w:pPr>
            <w:r>
              <w:rPr>
                <w:rFonts w:ascii="Times New Roman" w:hAnsi="Times New Roman"/>
                <w:sz w:val="22"/>
                <w:szCs w:val="22"/>
              </w:rPr>
              <w:t>lớn hơn</w:t>
            </w:r>
          </w:p>
        </w:tc>
      </w:tr>
      <w:tr w:rsidR="006C5CC6" w:rsidTr="00C34704">
        <w:tblPrEx>
          <w:tblCellMar>
            <w:top w:w="0" w:type="dxa"/>
            <w:bottom w:w="0" w:type="dxa"/>
          </w:tblCellMar>
        </w:tblPrEx>
        <w:trPr>
          <w:trHeight w:val="256"/>
          <w:jc w:val="center"/>
        </w:trPr>
        <w:tc>
          <w:tcPr>
            <w:tcW w:w="2795"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&gt;=</w:t>
            </w:r>
          </w:p>
        </w:tc>
        <w:tc>
          <w:tcPr>
            <w:tcW w:w="4211"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lớn hơn hoặc bằng</w:t>
            </w:r>
          </w:p>
        </w:tc>
      </w:tr>
      <w:tr w:rsidR="006C5CC6" w:rsidTr="00C34704">
        <w:tblPrEx>
          <w:tblCellMar>
            <w:top w:w="0" w:type="dxa"/>
            <w:bottom w:w="0" w:type="dxa"/>
          </w:tblCellMar>
        </w:tblPrEx>
        <w:trPr>
          <w:trHeight w:val="272"/>
          <w:jc w:val="center"/>
        </w:trPr>
        <w:tc>
          <w:tcPr>
            <w:tcW w:w="2795"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&lt;</w:t>
            </w:r>
          </w:p>
        </w:tc>
        <w:tc>
          <w:tcPr>
            <w:tcW w:w="4211"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nhỏ hơn</w:t>
            </w:r>
          </w:p>
        </w:tc>
      </w:tr>
      <w:tr w:rsidR="006C5CC6" w:rsidTr="00C34704">
        <w:tblPrEx>
          <w:tblCellMar>
            <w:top w:w="0" w:type="dxa"/>
            <w:bottom w:w="0" w:type="dxa"/>
          </w:tblCellMar>
        </w:tblPrEx>
        <w:trPr>
          <w:trHeight w:val="256"/>
          <w:jc w:val="center"/>
        </w:trPr>
        <w:tc>
          <w:tcPr>
            <w:tcW w:w="2795"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&lt;=</w:t>
            </w:r>
          </w:p>
        </w:tc>
        <w:tc>
          <w:tcPr>
            <w:tcW w:w="4211"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nhỏ hơn hoặc bằng</w:t>
            </w:r>
          </w:p>
        </w:tc>
      </w:tr>
      <w:tr w:rsidR="006C5CC6" w:rsidTr="00C34704">
        <w:tblPrEx>
          <w:tblCellMar>
            <w:top w:w="0" w:type="dxa"/>
            <w:bottom w:w="0" w:type="dxa"/>
          </w:tblCellMar>
        </w:tblPrEx>
        <w:trPr>
          <w:trHeight w:val="272"/>
          <w:jc w:val="center"/>
        </w:trPr>
        <w:tc>
          <w:tcPr>
            <w:tcW w:w="2795" w:type="dxa"/>
          </w:tcPr>
          <w:p w:rsidR="006C5CC6" w:rsidRDefault="006C5CC6" w:rsidP="00C34704">
            <w:pPr>
              <w:pStyle w:val="body"/>
              <w:spacing w:after="0"/>
              <w:jc w:val="left"/>
              <w:rPr>
                <w:rFonts w:ascii="Times New Roman" w:hAnsi="Times New Roman"/>
                <w:sz w:val="22"/>
                <w:szCs w:val="22"/>
              </w:rPr>
            </w:pPr>
            <w:r>
              <w:rPr>
                <w:rFonts w:ascii="Times New Roman" w:hAnsi="Times New Roman"/>
                <w:b/>
                <w:bCs/>
                <w:sz w:val="22"/>
                <w:szCs w:val="22"/>
              </w:rPr>
              <w:t>==</w:t>
            </w:r>
          </w:p>
        </w:tc>
        <w:tc>
          <w:tcPr>
            <w:tcW w:w="4211"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bằng</w:t>
            </w:r>
          </w:p>
        </w:tc>
      </w:tr>
      <w:tr w:rsidR="006C5CC6" w:rsidTr="00C34704">
        <w:tblPrEx>
          <w:tblCellMar>
            <w:top w:w="0" w:type="dxa"/>
            <w:bottom w:w="0" w:type="dxa"/>
          </w:tblCellMar>
        </w:tblPrEx>
        <w:trPr>
          <w:trHeight w:val="272"/>
          <w:jc w:val="center"/>
        </w:trPr>
        <w:tc>
          <w:tcPr>
            <w:tcW w:w="2795"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w:t>
            </w:r>
          </w:p>
        </w:tc>
        <w:tc>
          <w:tcPr>
            <w:tcW w:w="4211" w:type="dxa"/>
          </w:tcPr>
          <w:p w:rsidR="006C5CC6" w:rsidRDefault="006C5CC6" w:rsidP="00C34704">
            <w:pPr>
              <w:pStyle w:val="body"/>
              <w:spacing w:after="0"/>
              <w:jc w:val="left"/>
              <w:rPr>
                <w:rFonts w:ascii="Times New Roman" w:hAnsi="Times New Roman"/>
                <w:sz w:val="22"/>
                <w:szCs w:val="22"/>
              </w:rPr>
            </w:pPr>
            <w:r>
              <w:rPr>
                <w:rFonts w:ascii="Times New Roman" w:hAnsi="Times New Roman"/>
                <w:sz w:val="22"/>
                <w:szCs w:val="22"/>
              </w:rPr>
              <w:t>không bằng</w:t>
            </w:r>
          </w:p>
        </w:tc>
      </w:tr>
    </w:tbl>
    <w:p w:rsidR="006C5CC6" w:rsidRDefault="006C5CC6" w:rsidP="006C5CC6">
      <w:pPr>
        <w:pStyle w:val="body"/>
        <w:spacing w:after="0"/>
        <w:jc w:val="center"/>
        <w:rPr>
          <w:rFonts w:ascii="Times New Roman" w:hAnsi="Times New Roman"/>
          <w:b/>
          <w:sz w:val="22"/>
          <w:szCs w:val="22"/>
        </w:rPr>
      </w:pPr>
      <w:r>
        <w:rPr>
          <w:rFonts w:ascii="Times New Roman" w:hAnsi="Times New Roman"/>
          <w:b/>
          <w:sz w:val="22"/>
          <w:szCs w:val="22"/>
        </w:rPr>
        <w:br/>
        <w:t>Bảng Toán tử quan hệ và ý nghĩa</w:t>
      </w:r>
    </w:p>
    <w:p w:rsidR="006C5CC6" w:rsidRPr="005876A8" w:rsidRDefault="006C5CC6" w:rsidP="005876A8"/>
    <w:p w:rsidR="00ED383D" w:rsidRPr="006C0E1C" w:rsidRDefault="00627728" w:rsidP="00ED383D">
      <w:pPr>
        <w:rPr>
          <w:rFonts w:ascii="Times New Roman" w:hAnsi="Times New Roman"/>
          <w:b/>
          <w:sz w:val="28"/>
          <w:szCs w:val="28"/>
        </w:rPr>
      </w:pPr>
      <w:r w:rsidRPr="006C0E1C">
        <w:rPr>
          <w:rFonts w:ascii="Times New Roman" w:hAnsi="Times New Roman"/>
          <w:b/>
          <w:sz w:val="28"/>
          <w:szCs w:val="28"/>
        </w:rPr>
        <w:t xml:space="preserve">Toán tử luận lý (Logical Operators) </w:t>
      </w:r>
    </w:p>
    <w:p w:rsidR="00651A29" w:rsidRDefault="00651A29" w:rsidP="00651A29">
      <w:pPr>
        <w:pStyle w:val="body"/>
        <w:spacing w:after="0"/>
        <w:rPr>
          <w:rFonts w:ascii="Times New Roman" w:hAnsi="Times New Roman"/>
          <w:sz w:val="22"/>
          <w:szCs w:val="22"/>
        </w:rPr>
      </w:pPr>
      <w:r w:rsidRPr="006C0E1C">
        <w:rPr>
          <w:rFonts w:ascii="Times New Roman" w:hAnsi="Times New Roman"/>
          <w:sz w:val="22"/>
          <w:szCs w:val="22"/>
        </w:rPr>
        <w:t>Toán tử luận lý</w:t>
      </w:r>
      <w:r>
        <w:rPr>
          <w:rFonts w:ascii="Times New Roman" w:hAnsi="Times New Roman"/>
          <w:b/>
          <w:sz w:val="22"/>
          <w:szCs w:val="22"/>
        </w:rPr>
        <w:t xml:space="preserve"> </w:t>
      </w:r>
      <w:r>
        <w:rPr>
          <w:rFonts w:ascii="Times New Roman" w:hAnsi="Times New Roman"/>
          <w:sz w:val="22"/>
          <w:szCs w:val="22"/>
        </w:rPr>
        <w:t>là các ký hiệu dùng để kết hợp hay phủ định biểu thức có chứa các toán tử quan hệ.</w:t>
      </w:r>
    </w:p>
    <w:p w:rsidR="00651A29" w:rsidRDefault="00651A29" w:rsidP="00651A29">
      <w:pPr>
        <w:pStyle w:val="body"/>
        <w:tabs>
          <w:tab w:val="clear" w:pos="540"/>
          <w:tab w:val="left" w:pos="1440"/>
          <w:tab w:val="left" w:pos="3960"/>
        </w:tabs>
        <w:spacing w:after="0"/>
        <w:rPr>
          <w:rFonts w:ascii="Times New Roman" w:hAnsi="Times New Roman"/>
          <w:sz w:val="22"/>
          <w:szCs w:val="22"/>
        </w:rPr>
      </w:pPr>
    </w:p>
    <w:p w:rsidR="00627728" w:rsidRDefault="00651A29" w:rsidP="00651A29">
      <w:pPr>
        <w:rPr>
          <w:rFonts w:ascii="Times New Roman" w:hAnsi="Times New Roman"/>
          <w:b/>
        </w:rPr>
      </w:pPr>
      <w:r>
        <w:rPr>
          <w:rFonts w:ascii="Times New Roman" w:hAnsi="Times New Roman"/>
        </w:rPr>
        <w:t xml:space="preserve">Những biểu thức dùng toán tử luận lý trả về </w:t>
      </w:r>
      <w:r>
        <w:rPr>
          <w:rFonts w:ascii="Times New Roman" w:hAnsi="Times New Roman"/>
          <w:b/>
          <w:bCs/>
        </w:rPr>
        <w:t xml:space="preserve">0 </w:t>
      </w:r>
      <w:r>
        <w:rPr>
          <w:rFonts w:ascii="Times New Roman" w:hAnsi="Times New Roman"/>
          <w:bCs/>
        </w:rPr>
        <w:t>cho</w:t>
      </w:r>
      <w:r>
        <w:rPr>
          <w:rFonts w:ascii="Times New Roman" w:hAnsi="Times New Roman"/>
          <w:b/>
          <w:bCs/>
        </w:rPr>
        <w:t xml:space="preserve"> </w:t>
      </w:r>
      <w:r>
        <w:rPr>
          <w:rFonts w:ascii="Times New Roman" w:hAnsi="Times New Roman"/>
          <w:b/>
        </w:rPr>
        <w:t>false</w:t>
      </w:r>
      <w:r>
        <w:rPr>
          <w:rFonts w:ascii="Times New Roman" w:hAnsi="Times New Roman"/>
        </w:rPr>
        <w:t xml:space="preserve"> và </w:t>
      </w:r>
      <w:r>
        <w:rPr>
          <w:rFonts w:ascii="Times New Roman" w:hAnsi="Times New Roman"/>
          <w:b/>
          <w:bCs/>
        </w:rPr>
        <w:t>1</w:t>
      </w:r>
      <w:r>
        <w:rPr>
          <w:rFonts w:ascii="Times New Roman" w:hAnsi="Times New Roman"/>
        </w:rPr>
        <w:t xml:space="preserve"> cho </w:t>
      </w:r>
      <w:r>
        <w:rPr>
          <w:rFonts w:ascii="Times New Roman" w:hAnsi="Times New Roman"/>
          <w:b/>
        </w:rPr>
        <w:t>true</w:t>
      </w:r>
    </w:p>
    <w:tbl>
      <w:tblPr>
        <w:tblW w:w="0" w:type="auto"/>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2"/>
        <w:gridCol w:w="3972"/>
      </w:tblGrid>
      <w:tr w:rsidR="00651A29" w:rsidTr="00C34704">
        <w:tblPrEx>
          <w:tblCellMar>
            <w:top w:w="0" w:type="dxa"/>
            <w:bottom w:w="0" w:type="dxa"/>
          </w:tblCellMar>
        </w:tblPrEx>
        <w:trPr>
          <w:trHeight w:val="267"/>
        </w:trPr>
        <w:tc>
          <w:tcPr>
            <w:tcW w:w="3972" w:type="dxa"/>
          </w:tcPr>
          <w:p w:rsidR="00651A29" w:rsidRDefault="00651A29" w:rsidP="00C34704">
            <w:pPr>
              <w:pStyle w:val="body"/>
              <w:tabs>
                <w:tab w:val="clear" w:pos="540"/>
                <w:tab w:val="left" w:pos="1440"/>
                <w:tab w:val="left" w:pos="3960"/>
              </w:tabs>
              <w:spacing w:after="0"/>
              <w:rPr>
                <w:rFonts w:ascii="Times New Roman" w:hAnsi="Times New Roman"/>
                <w:sz w:val="22"/>
                <w:szCs w:val="22"/>
              </w:rPr>
            </w:pPr>
            <w:r>
              <w:rPr>
                <w:rFonts w:ascii="Times New Roman" w:hAnsi="Times New Roman"/>
                <w:b/>
                <w:sz w:val="22"/>
                <w:szCs w:val="22"/>
              </w:rPr>
              <w:t>Toán tử</w:t>
            </w:r>
          </w:p>
        </w:tc>
        <w:tc>
          <w:tcPr>
            <w:tcW w:w="3972" w:type="dxa"/>
          </w:tcPr>
          <w:p w:rsidR="00651A29" w:rsidRDefault="00651A29" w:rsidP="00C34704">
            <w:pPr>
              <w:pStyle w:val="body"/>
              <w:tabs>
                <w:tab w:val="clear" w:pos="540"/>
                <w:tab w:val="left" w:pos="1440"/>
                <w:tab w:val="left" w:pos="3960"/>
              </w:tabs>
              <w:spacing w:after="0"/>
              <w:rPr>
                <w:rFonts w:ascii="Times New Roman" w:hAnsi="Times New Roman"/>
                <w:b/>
                <w:sz w:val="22"/>
                <w:szCs w:val="22"/>
              </w:rPr>
            </w:pPr>
            <w:r>
              <w:rPr>
                <w:rFonts w:ascii="Times New Roman" w:hAnsi="Times New Roman"/>
                <w:b/>
                <w:sz w:val="22"/>
                <w:szCs w:val="22"/>
              </w:rPr>
              <w:t>Ý nghĩa</w:t>
            </w:r>
          </w:p>
        </w:tc>
      </w:tr>
      <w:tr w:rsidR="00651A29" w:rsidTr="00C34704">
        <w:tblPrEx>
          <w:tblCellMar>
            <w:top w:w="0" w:type="dxa"/>
            <w:bottom w:w="0" w:type="dxa"/>
          </w:tblCellMar>
        </w:tblPrEx>
        <w:trPr>
          <w:trHeight w:val="251"/>
        </w:trPr>
        <w:tc>
          <w:tcPr>
            <w:tcW w:w="3972" w:type="dxa"/>
          </w:tcPr>
          <w:p w:rsidR="00651A29" w:rsidRDefault="00651A29" w:rsidP="00C34704">
            <w:pPr>
              <w:pStyle w:val="Header"/>
              <w:tabs>
                <w:tab w:val="left" w:pos="1440"/>
                <w:tab w:val="left" w:pos="3960"/>
              </w:tabs>
            </w:pPr>
            <w:r>
              <w:t>&amp;&amp;</w:t>
            </w:r>
          </w:p>
        </w:tc>
        <w:tc>
          <w:tcPr>
            <w:tcW w:w="3972" w:type="dxa"/>
          </w:tcPr>
          <w:p w:rsidR="00651A29" w:rsidRDefault="00651A29" w:rsidP="00C34704">
            <w:pPr>
              <w:pStyle w:val="lab"/>
              <w:spacing w:before="60"/>
              <w:rPr>
                <w:rFonts w:ascii="Times New Roman" w:hAnsi="Times New Roman"/>
                <w:lang w:val="en-US" w:eastAsia="en-US"/>
              </w:rPr>
            </w:pPr>
            <w:r>
              <w:rPr>
                <w:rFonts w:ascii="Times New Roman" w:hAnsi="Times New Roman"/>
                <w:lang w:val="en-US" w:eastAsia="en-US"/>
              </w:rPr>
              <w:t xml:space="preserve">AND: trả về kết quả là </w:t>
            </w:r>
            <w:r>
              <w:rPr>
                <w:rFonts w:ascii="Times New Roman" w:hAnsi="Times New Roman"/>
                <w:b/>
                <w:lang w:val="en-US" w:eastAsia="en-US"/>
              </w:rPr>
              <w:t>true</w:t>
            </w:r>
            <w:r>
              <w:rPr>
                <w:rFonts w:ascii="Times New Roman" w:hAnsi="Times New Roman"/>
                <w:lang w:val="en-US" w:eastAsia="en-US"/>
              </w:rPr>
              <w:t xml:space="preserve"> khi cả 2 toán hạng đều </w:t>
            </w:r>
            <w:r>
              <w:rPr>
                <w:rFonts w:ascii="Times New Roman" w:hAnsi="Times New Roman"/>
                <w:b/>
                <w:lang w:val="en-US" w:eastAsia="en-US"/>
              </w:rPr>
              <w:t>true</w:t>
            </w:r>
          </w:p>
        </w:tc>
      </w:tr>
      <w:tr w:rsidR="00651A29" w:rsidTr="00C34704">
        <w:tblPrEx>
          <w:tblCellMar>
            <w:top w:w="0" w:type="dxa"/>
            <w:bottom w:w="0" w:type="dxa"/>
          </w:tblCellMar>
        </w:tblPrEx>
        <w:trPr>
          <w:trHeight w:val="267"/>
        </w:trPr>
        <w:tc>
          <w:tcPr>
            <w:tcW w:w="3972" w:type="dxa"/>
          </w:tcPr>
          <w:p w:rsidR="00651A29" w:rsidRDefault="00651A29" w:rsidP="00C34704">
            <w:pPr>
              <w:pStyle w:val="Header"/>
              <w:tabs>
                <w:tab w:val="left" w:pos="1440"/>
                <w:tab w:val="left" w:pos="3960"/>
              </w:tabs>
            </w:pPr>
            <w:r>
              <w:t>||</w:t>
            </w:r>
          </w:p>
        </w:tc>
        <w:tc>
          <w:tcPr>
            <w:tcW w:w="3972" w:type="dxa"/>
          </w:tcPr>
          <w:p w:rsidR="00651A29" w:rsidRDefault="00651A29" w:rsidP="00C34704">
            <w:pPr>
              <w:spacing w:before="60"/>
            </w:pPr>
            <w:r>
              <w:t xml:space="preserve">OR : trả về kết quả là </w:t>
            </w:r>
            <w:r>
              <w:rPr>
                <w:b/>
              </w:rPr>
              <w:t>true</w:t>
            </w:r>
            <w:r>
              <w:t xml:space="preserve"> khi chỉ một trong hai toán hạng  đều </w:t>
            </w:r>
            <w:r>
              <w:rPr>
                <w:b/>
              </w:rPr>
              <w:t>true</w:t>
            </w:r>
          </w:p>
        </w:tc>
      </w:tr>
      <w:tr w:rsidR="00651A29" w:rsidTr="00C34704">
        <w:tblPrEx>
          <w:tblCellMar>
            <w:top w:w="0" w:type="dxa"/>
            <w:bottom w:w="0" w:type="dxa"/>
          </w:tblCellMar>
        </w:tblPrEx>
        <w:trPr>
          <w:trHeight w:val="267"/>
        </w:trPr>
        <w:tc>
          <w:tcPr>
            <w:tcW w:w="3972" w:type="dxa"/>
          </w:tcPr>
          <w:p w:rsidR="00651A29" w:rsidRDefault="00651A29" w:rsidP="00C34704">
            <w:pPr>
              <w:pStyle w:val="Header"/>
              <w:tabs>
                <w:tab w:val="left" w:pos="1440"/>
                <w:tab w:val="left" w:pos="3960"/>
              </w:tabs>
            </w:pPr>
            <w:r>
              <w:t>!</w:t>
            </w:r>
          </w:p>
        </w:tc>
        <w:tc>
          <w:tcPr>
            <w:tcW w:w="3972" w:type="dxa"/>
          </w:tcPr>
          <w:p w:rsidR="00651A29" w:rsidRDefault="00651A29" w:rsidP="00C34704">
            <w:pPr>
              <w:spacing w:before="60"/>
            </w:pPr>
            <w:r>
              <w:t xml:space="preserve">NOT: Chuyển đổi giá trị của toán hạng </w:t>
            </w:r>
            <w:r>
              <w:lastRenderedPageBreak/>
              <w:t xml:space="preserve">duy nhất từ </w:t>
            </w:r>
            <w:r>
              <w:rPr>
                <w:b/>
              </w:rPr>
              <w:t>true</w:t>
            </w:r>
            <w:r>
              <w:t xml:space="preserve"> thành </w:t>
            </w:r>
            <w:r>
              <w:rPr>
                <w:b/>
              </w:rPr>
              <w:t>false</w:t>
            </w:r>
            <w:r>
              <w:t xml:space="preserve"> và ngược lại.</w:t>
            </w:r>
          </w:p>
        </w:tc>
      </w:tr>
    </w:tbl>
    <w:p w:rsidR="00651A29" w:rsidRDefault="00651A29" w:rsidP="00651A29">
      <w:pPr>
        <w:pStyle w:val="body"/>
        <w:tabs>
          <w:tab w:val="clear" w:pos="540"/>
          <w:tab w:val="left" w:pos="1440"/>
          <w:tab w:val="left" w:pos="3960"/>
        </w:tabs>
        <w:spacing w:after="0"/>
        <w:rPr>
          <w:rFonts w:ascii="Times New Roman" w:hAnsi="Times New Roman"/>
          <w:sz w:val="22"/>
          <w:szCs w:val="22"/>
        </w:rPr>
      </w:pPr>
    </w:p>
    <w:p w:rsidR="00651A29" w:rsidRDefault="00651A29" w:rsidP="00651A29">
      <w:pPr>
        <w:pStyle w:val="body"/>
        <w:tabs>
          <w:tab w:val="clear" w:pos="540"/>
          <w:tab w:val="left" w:pos="1440"/>
          <w:tab w:val="left" w:pos="3960"/>
        </w:tabs>
        <w:spacing w:after="0"/>
        <w:jc w:val="center"/>
        <w:rPr>
          <w:rFonts w:ascii="Times New Roman" w:hAnsi="Times New Roman"/>
          <w:b/>
          <w:sz w:val="22"/>
          <w:szCs w:val="22"/>
        </w:rPr>
      </w:pPr>
      <w:r>
        <w:rPr>
          <w:rFonts w:ascii="Times New Roman" w:hAnsi="Times New Roman"/>
          <w:b/>
          <w:sz w:val="22"/>
          <w:szCs w:val="22"/>
        </w:rPr>
        <w:t>Toán tử luận lý và ý nghĩa</w:t>
      </w:r>
    </w:p>
    <w:p w:rsidR="00651A29" w:rsidRDefault="00651A29" w:rsidP="00651A29">
      <w:pPr>
        <w:pStyle w:val="body"/>
        <w:tabs>
          <w:tab w:val="clear" w:pos="540"/>
          <w:tab w:val="left" w:pos="1440"/>
          <w:tab w:val="left" w:pos="3960"/>
        </w:tabs>
        <w:spacing w:after="0"/>
        <w:rPr>
          <w:rFonts w:ascii="Times New Roman" w:hAnsi="Times New Roman"/>
          <w:sz w:val="22"/>
          <w:szCs w:val="22"/>
        </w:rPr>
      </w:pPr>
    </w:p>
    <w:p w:rsidR="00651A29" w:rsidRDefault="00651A29" w:rsidP="00651A29">
      <w:pPr>
        <w:pStyle w:val="body"/>
        <w:spacing w:after="0"/>
        <w:rPr>
          <w:rFonts w:ascii="Times New Roman" w:hAnsi="Times New Roman"/>
          <w:sz w:val="22"/>
          <w:szCs w:val="22"/>
        </w:rPr>
      </w:pPr>
      <w:r>
        <w:rPr>
          <w:rFonts w:ascii="Times New Roman" w:hAnsi="Times New Roman"/>
          <w:sz w:val="22"/>
          <w:szCs w:val="22"/>
        </w:rPr>
        <w:t xml:space="preserve">Lưu ý: </w:t>
      </w:r>
      <w:r>
        <w:rPr>
          <w:rFonts w:ascii="Times New Roman" w:hAnsi="Times New Roman"/>
          <w:i/>
          <w:iCs/>
          <w:sz w:val="22"/>
          <w:szCs w:val="22"/>
        </w:rPr>
        <w:t>Bất cứ toán tử luận lý nào có ký hiệu là hai ký tự thì không được có khoảng trắng giữa hai ký tự đó</w:t>
      </w:r>
      <w:r>
        <w:rPr>
          <w:rFonts w:ascii="Times New Roman" w:hAnsi="Times New Roman"/>
          <w:sz w:val="22"/>
          <w:szCs w:val="22"/>
        </w:rPr>
        <w:t xml:space="preserve">, ví dụ :  </w:t>
      </w:r>
      <w:r>
        <w:rPr>
          <w:rFonts w:ascii="Times New Roman" w:hAnsi="Times New Roman"/>
          <w:b/>
          <w:bCs/>
          <w:sz w:val="22"/>
          <w:szCs w:val="22"/>
        </w:rPr>
        <w:t>==</w:t>
      </w:r>
      <w:r>
        <w:rPr>
          <w:rFonts w:ascii="Times New Roman" w:hAnsi="Times New Roman"/>
          <w:sz w:val="22"/>
          <w:szCs w:val="22"/>
        </w:rPr>
        <w:t xml:space="preserve">  sẽ không đúng nếu viết là =  =.</w:t>
      </w:r>
    </w:p>
    <w:p w:rsidR="00651A29" w:rsidRDefault="00651A29" w:rsidP="00651A29"/>
    <w:p w:rsidR="006C0E1C" w:rsidRDefault="006C0E1C" w:rsidP="00651A29">
      <w:pPr>
        <w:rPr>
          <w:rFonts w:ascii="Times New Roman" w:hAnsi="Times New Roman"/>
          <w:b/>
          <w:sz w:val="28"/>
          <w:szCs w:val="28"/>
        </w:rPr>
      </w:pPr>
      <w:r w:rsidRPr="006C0E1C">
        <w:rPr>
          <w:rFonts w:ascii="Times New Roman" w:hAnsi="Times New Roman"/>
          <w:b/>
          <w:sz w:val="28"/>
          <w:szCs w:val="28"/>
        </w:rPr>
        <w:t>Biểu thức dạng hỗn hợp &amp; Chuyển đổi kiểu</w:t>
      </w:r>
    </w:p>
    <w:p w:rsidR="000D7F8E" w:rsidRPr="00532987" w:rsidRDefault="000D7F8E" w:rsidP="000D7F8E">
      <w:pPr>
        <w:pStyle w:val="body"/>
        <w:rPr>
          <w:rFonts w:ascii="Times New Roman" w:hAnsi="Times New Roman"/>
        </w:rPr>
      </w:pPr>
      <w:r w:rsidRPr="00532987">
        <w:rPr>
          <w:rFonts w:ascii="Times New Roman" w:hAnsi="Times New Roman"/>
        </w:rPr>
        <w:t>Một biểu thức dạng hỗn hợp là một biểu thức mà trong đó các toán hạng của một toán tử thuộc về nhiều kiểu dữ liệu khác nhau</w:t>
      </w:r>
      <w:r>
        <w:rPr>
          <w:rFonts w:ascii="Times New Roman" w:hAnsi="Times New Roman"/>
        </w:rPr>
        <w:t>.</w:t>
      </w:r>
      <w:r>
        <w:rPr>
          <w:rFonts w:ascii="Times New Roman" w:hAnsi="Times New Roman"/>
          <w:sz w:val="22"/>
          <w:szCs w:val="22"/>
        </w:rPr>
        <w:t xml:space="preserve"> Những toán hạng này thông thường được chuyển về cùng kiểu với toán hạng có kiểu dữ liệu l</w:t>
      </w:r>
      <w:r w:rsidRPr="00532987">
        <w:rPr>
          <w:rFonts w:ascii="Times New Roman" w:hAnsi="Times New Roman"/>
        </w:rPr>
        <w:t>ớ</w:t>
      </w:r>
      <w:r w:rsidRPr="00532987">
        <w:rPr>
          <w:rFonts w:ascii="Times New Roman" w:hAnsi="Times New Roman" w:cs="Bookman Old Style"/>
        </w:rPr>
        <w:t>n nh</w:t>
      </w:r>
      <w:r w:rsidRPr="00532987">
        <w:rPr>
          <w:rFonts w:ascii="Times New Roman" w:hAnsi="Times New Roman"/>
        </w:rPr>
        <w:t>ấ</w:t>
      </w:r>
      <w:r w:rsidRPr="00532987">
        <w:rPr>
          <w:rFonts w:ascii="Times New Roman" w:hAnsi="Times New Roman" w:cs="Bookman Old Style"/>
        </w:rPr>
        <w:t>t. Đi</w:t>
      </w:r>
      <w:r w:rsidRPr="00532987">
        <w:rPr>
          <w:rFonts w:ascii="Times New Roman" w:hAnsi="Times New Roman"/>
        </w:rPr>
        <w:t>ề</w:t>
      </w:r>
      <w:r w:rsidRPr="00532987">
        <w:rPr>
          <w:rFonts w:ascii="Times New Roman" w:hAnsi="Times New Roman" w:cs="Bookman Old Style"/>
        </w:rPr>
        <w:t>u này đ</w:t>
      </w:r>
      <w:r w:rsidRPr="00532987">
        <w:rPr>
          <w:rFonts w:ascii="Times New Roman" w:hAnsi="Times New Roman"/>
        </w:rPr>
        <w:t>ượ</w:t>
      </w:r>
      <w:r w:rsidRPr="00532987">
        <w:rPr>
          <w:rFonts w:ascii="Times New Roman" w:hAnsi="Times New Roman" w:cs="Bookman Old Style"/>
        </w:rPr>
        <w:t>c g</w:t>
      </w:r>
      <w:r w:rsidRPr="00532987">
        <w:rPr>
          <w:rFonts w:ascii="Times New Roman" w:hAnsi="Times New Roman"/>
        </w:rPr>
        <w:t>ọ</w:t>
      </w:r>
      <w:r w:rsidRPr="00532987">
        <w:rPr>
          <w:rFonts w:ascii="Times New Roman" w:hAnsi="Times New Roman" w:cs="Bookman Old Style"/>
        </w:rPr>
        <w:t>i là tăng c</w:t>
      </w:r>
      <w:r w:rsidRPr="00532987">
        <w:rPr>
          <w:rFonts w:ascii="Times New Roman" w:hAnsi="Times New Roman"/>
        </w:rPr>
        <w:t>ấ</w:t>
      </w:r>
      <w:r w:rsidRPr="00532987">
        <w:rPr>
          <w:rFonts w:ascii="Times New Roman" w:hAnsi="Times New Roman" w:cs="Bookman Old Style"/>
        </w:rPr>
        <w:t>p ki</w:t>
      </w:r>
      <w:r w:rsidRPr="00532987">
        <w:rPr>
          <w:rFonts w:ascii="Times New Roman" w:hAnsi="Times New Roman"/>
        </w:rPr>
        <w:t>ể</w:t>
      </w:r>
      <w:r w:rsidRPr="00532987">
        <w:rPr>
          <w:rFonts w:ascii="Times New Roman" w:hAnsi="Times New Roman" w:cs="Bookman Old Style"/>
        </w:rPr>
        <w:t>u</w:t>
      </w:r>
      <w:r>
        <w:rPr>
          <w:rFonts w:ascii="Times New Roman" w:hAnsi="Times New Roman" w:cs="Bookman Old Style"/>
        </w:rPr>
        <w:t xml:space="preserve">. </w:t>
      </w:r>
      <w:r>
        <w:rPr>
          <w:rFonts w:ascii="Times New Roman" w:hAnsi="Times New Roman"/>
          <w:sz w:val="22"/>
          <w:szCs w:val="22"/>
        </w:rPr>
        <w:t>Sự phát triển về kiểu dữ liệu theo thứ tự sau :</w:t>
      </w:r>
    </w:p>
    <w:p w:rsidR="000D7F8E" w:rsidRDefault="000D7F8E" w:rsidP="000D7F8E">
      <w:pPr>
        <w:pStyle w:val="courierbody"/>
        <w:spacing w:after="0"/>
        <w:rPr>
          <w:rFonts w:ascii="Times New Roman" w:hAnsi="Times New Roman"/>
          <w:sz w:val="22"/>
          <w:szCs w:val="22"/>
        </w:rPr>
      </w:pPr>
    </w:p>
    <w:p w:rsidR="000D7F8E" w:rsidRDefault="000D7F8E" w:rsidP="000D7F8E">
      <w:pPr>
        <w:pStyle w:val="courierbody"/>
        <w:spacing w:after="0"/>
        <w:rPr>
          <w:rFonts w:ascii="Times New Roman" w:hAnsi="Times New Roman"/>
          <w:sz w:val="22"/>
          <w:szCs w:val="22"/>
        </w:rPr>
      </w:pPr>
      <w:r>
        <w:rPr>
          <w:rFonts w:ascii="Times New Roman" w:hAnsi="Times New Roman"/>
          <w:sz w:val="22"/>
          <w:szCs w:val="22"/>
        </w:rPr>
        <w:t>char &lt; int &lt;long &lt;float &lt;double</w:t>
      </w:r>
    </w:p>
    <w:p w:rsidR="00204AD8" w:rsidRDefault="00204AD8" w:rsidP="000D7F8E">
      <w:pPr>
        <w:pStyle w:val="courierbody"/>
        <w:spacing w:after="0"/>
        <w:rPr>
          <w:rFonts w:ascii="Times New Roman" w:hAnsi="Times New Roman"/>
          <w:sz w:val="22"/>
          <w:szCs w:val="22"/>
        </w:rPr>
      </w:pPr>
    </w:p>
    <w:p w:rsidR="006C0E1C" w:rsidRDefault="001834DD" w:rsidP="00651A29">
      <w:r>
        <w:rPr>
          <w:noProof/>
        </w:rPr>
        <w:drawing>
          <wp:inline distT="0" distB="0" distL="0" distR="0">
            <wp:extent cx="2822271" cy="2540131"/>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067" cy="2547148"/>
                    </a:xfrm>
                    <a:prstGeom prst="rect">
                      <a:avLst/>
                    </a:prstGeom>
                    <a:noFill/>
                    <a:ln>
                      <a:solidFill>
                        <a:schemeClr val="accent1"/>
                      </a:solidFill>
                    </a:ln>
                  </pic:spPr>
                </pic:pic>
              </a:graphicData>
            </a:graphic>
          </wp:inline>
        </w:drawing>
      </w:r>
    </w:p>
    <w:p w:rsidR="00A57ECA" w:rsidRDefault="00433842" w:rsidP="00A57ECA">
      <w:pPr>
        <w:spacing w:line="312" w:lineRule="auto"/>
        <w:jc w:val="both"/>
        <w:rPr>
          <w:rFonts w:ascii="Times New Roman" w:hAnsi="Times New Roman"/>
          <w:b/>
        </w:rPr>
      </w:pPr>
      <w:r w:rsidRPr="00433842">
        <w:rPr>
          <w:rFonts w:ascii="Times New Roman" w:hAnsi="Times New Roman"/>
          <w:b/>
        </w:rPr>
        <w:t>Ép kiểu (Casts)</w:t>
      </w:r>
    </w:p>
    <w:p w:rsidR="00A65D64" w:rsidRDefault="00A65D64" w:rsidP="00A65D64">
      <w:pPr>
        <w:pStyle w:val="body"/>
        <w:spacing w:after="0"/>
        <w:rPr>
          <w:rFonts w:ascii="Times New Roman" w:hAnsi="Times New Roman"/>
          <w:sz w:val="22"/>
          <w:szCs w:val="22"/>
        </w:rPr>
      </w:pPr>
      <w:r>
        <w:rPr>
          <w:rFonts w:ascii="Times New Roman" w:hAnsi="Times New Roman"/>
          <w:sz w:val="22"/>
          <w:szCs w:val="22"/>
        </w:rPr>
        <w:t>Thông thường, ta nên đổi tất cả hằng số nguyên sang kiểu float nếu biểu thức bao gồm những phép tính số học dựa trên số thực, nếu không thì vài biểu thức có thể mất đi giá trị thật của nó.Ta xem ví dụ:</w:t>
      </w:r>
    </w:p>
    <w:p w:rsidR="00A65D64" w:rsidRDefault="00A65D64" w:rsidP="00A65D64">
      <w:pPr>
        <w:pStyle w:val="body"/>
        <w:spacing w:after="0"/>
        <w:rPr>
          <w:rFonts w:ascii="Times New Roman" w:hAnsi="Times New Roman"/>
          <w:sz w:val="22"/>
          <w:szCs w:val="22"/>
        </w:rPr>
      </w:pPr>
    </w:p>
    <w:p w:rsidR="00A65D64" w:rsidRDefault="00A65D64" w:rsidP="00A65D64">
      <w:pPr>
        <w:pStyle w:val="courierbody"/>
        <w:spacing w:after="0"/>
        <w:rPr>
          <w:rFonts w:ascii="Courier New" w:hAnsi="Courier New" w:cs="Courier New"/>
          <w:sz w:val="22"/>
          <w:szCs w:val="22"/>
          <w:lang w:val="es-PA"/>
        </w:rPr>
      </w:pPr>
      <w:r>
        <w:rPr>
          <w:rFonts w:ascii="Courier New" w:hAnsi="Courier New" w:cs="Courier New"/>
          <w:sz w:val="22"/>
          <w:szCs w:val="22"/>
          <w:lang w:val="es-PA"/>
        </w:rPr>
        <w:tab/>
        <w:t>int x,Y;</w:t>
      </w:r>
    </w:p>
    <w:p w:rsidR="00A65D64" w:rsidRDefault="00A65D64" w:rsidP="00A65D64">
      <w:pPr>
        <w:pStyle w:val="courierbody"/>
        <w:spacing w:after="0"/>
        <w:rPr>
          <w:rFonts w:ascii="Courier New" w:hAnsi="Courier New" w:cs="Courier New"/>
          <w:sz w:val="22"/>
          <w:szCs w:val="22"/>
          <w:lang w:val="es-PA"/>
        </w:rPr>
      </w:pPr>
      <w:r>
        <w:rPr>
          <w:rFonts w:ascii="Courier New" w:hAnsi="Courier New" w:cs="Courier New"/>
          <w:sz w:val="22"/>
          <w:szCs w:val="22"/>
          <w:lang w:val="es-PA"/>
        </w:rPr>
        <w:t xml:space="preserve">    float </w:t>
      </w:r>
      <w:r>
        <w:rPr>
          <w:rFonts w:ascii="Courier New" w:hAnsi="Courier New" w:cs="Courier New"/>
          <w:sz w:val="22"/>
          <w:szCs w:val="22"/>
          <w:lang w:val="es-PA"/>
        </w:rPr>
        <w:t>z;</w:t>
      </w:r>
    </w:p>
    <w:p w:rsidR="00A65D64" w:rsidRDefault="00A65D64" w:rsidP="00A65D64">
      <w:pPr>
        <w:pStyle w:val="courierbody"/>
        <w:spacing w:after="0"/>
        <w:rPr>
          <w:rFonts w:ascii="Courier New" w:hAnsi="Courier New" w:cs="Courier New"/>
          <w:sz w:val="22"/>
          <w:szCs w:val="22"/>
          <w:lang w:val="es-PA"/>
        </w:rPr>
      </w:pPr>
      <w:r>
        <w:rPr>
          <w:rFonts w:ascii="Courier New" w:hAnsi="Courier New" w:cs="Courier New"/>
          <w:sz w:val="22"/>
          <w:szCs w:val="22"/>
          <w:lang w:val="es-PA"/>
        </w:rPr>
        <w:tab/>
        <w:t>x = 10;</w:t>
      </w:r>
    </w:p>
    <w:p w:rsidR="00A65D64" w:rsidRDefault="00A65D64" w:rsidP="00A65D64">
      <w:pPr>
        <w:pStyle w:val="courierbody"/>
        <w:spacing w:after="0"/>
        <w:rPr>
          <w:rFonts w:ascii="Courier New" w:hAnsi="Courier New" w:cs="Courier New"/>
          <w:sz w:val="22"/>
          <w:szCs w:val="22"/>
          <w:lang w:val="es-PA"/>
        </w:rPr>
      </w:pPr>
      <w:r>
        <w:rPr>
          <w:rFonts w:ascii="Courier New" w:hAnsi="Courier New" w:cs="Courier New"/>
          <w:sz w:val="22"/>
          <w:szCs w:val="22"/>
          <w:lang w:val="es-PA"/>
        </w:rPr>
        <w:tab/>
        <w:t>y = 100;</w:t>
      </w:r>
    </w:p>
    <w:p w:rsidR="00A65D64" w:rsidRDefault="00A65D64" w:rsidP="00A65D64">
      <w:pPr>
        <w:pStyle w:val="courierbody"/>
        <w:spacing w:after="0"/>
        <w:rPr>
          <w:rFonts w:ascii="Courier New" w:hAnsi="Courier New" w:cs="Courier New"/>
          <w:sz w:val="22"/>
          <w:szCs w:val="22"/>
          <w:lang w:val="es-PA"/>
        </w:rPr>
      </w:pPr>
      <w:r>
        <w:rPr>
          <w:rFonts w:ascii="Courier New" w:hAnsi="Courier New" w:cs="Courier New"/>
          <w:sz w:val="22"/>
          <w:szCs w:val="22"/>
          <w:lang w:val="es-PA"/>
        </w:rPr>
        <w:tab/>
        <w:t>z = x/y;</w:t>
      </w:r>
    </w:p>
    <w:p w:rsidR="00A65D64" w:rsidRDefault="00A65D64" w:rsidP="00A65D64">
      <w:pPr>
        <w:pStyle w:val="courierbody"/>
        <w:spacing w:after="0"/>
        <w:rPr>
          <w:rFonts w:ascii="Times New Roman" w:hAnsi="Times New Roman"/>
          <w:sz w:val="22"/>
          <w:szCs w:val="22"/>
          <w:lang w:val="es-PA"/>
        </w:rPr>
      </w:pPr>
    </w:p>
    <w:p w:rsidR="00A65D64" w:rsidRDefault="00A65D64" w:rsidP="00A65D64">
      <w:pPr>
        <w:pStyle w:val="body"/>
        <w:spacing w:after="0"/>
        <w:rPr>
          <w:rFonts w:ascii="Times New Roman" w:hAnsi="Times New Roman"/>
          <w:sz w:val="22"/>
          <w:szCs w:val="22"/>
          <w:lang w:val="es-PA"/>
        </w:rPr>
      </w:pPr>
      <w:r>
        <w:rPr>
          <w:rFonts w:ascii="Times New Roman" w:hAnsi="Times New Roman"/>
          <w:sz w:val="22"/>
          <w:szCs w:val="22"/>
          <w:lang w:val="es-PA"/>
        </w:rPr>
        <w:t xml:space="preserve">Trong trường hợp này, </w:t>
      </w:r>
      <w:r>
        <w:rPr>
          <w:rFonts w:ascii="Times New Roman" w:hAnsi="Times New Roman"/>
          <w:b/>
          <w:bCs/>
          <w:sz w:val="22"/>
          <w:szCs w:val="22"/>
          <w:lang w:val="es-PA"/>
        </w:rPr>
        <w:t>z</w:t>
      </w:r>
      <w:r>
        <w:rPr>
          <w:rFonts w:ascii="Times New Roman" w:hAnsi="Times New Roman"/>
          <w:sz w:val="22"/>
          <w:szCs w:val="22"/>
          <w:lang w:val="es-PA"/>
        </w:rPr>
        <w:t xml:space="preserve"> sẽ được gán </w:t>
      </w:r>
      <w:r>
        <w:rPr>
          <w:rFonts w:ascii="Times New Roman" w:hAnsi="Times New Roman"/>
          <w:b/>
          <w:bCs/>
          <w:sz w:val="22"/>
          <w:szCs w:val="22"/>
          <w:lang w:val="es-PA"/>
        </w:rPr>
        <w:t>0</w:t>
      </w:r>
      <w:r>
        <w:rPr>
          <w:rFonts w:ascii="Times New Roman" w:hAnsi="Times New Roman"/>
          <w:sz w:val="22"/>
          <w:szCs w:val="22"/>
          <w:lang w:val="es-PA"/>
        </w:rPr>
        <w:t xml:space="preserve"> khi phép chia diễn ra và phần thập phân (0.10) sẽ bị cắt bỏ.</w:t>
      </w:r>
    </w:p>
    <w:p w:rsidR="008929C3" w:rsidRDefault="008929C3" w:rsidP="008929C3">
      <w:pPr>
        <w:pStyle w:val="body"/>
        <w:spacing w:after="0"/>
        <w:rPr>
          <w:rFonts w:ascii="Times New Roman" w:hAnsi="Times New Roman"/>
          <w:sz w:val="22"/>
          <w:szCs w:val="22"/>
        </w:rPr>
      </w:pPr>
      <w:r>
        <w:rPr>
          <w:rFonts w:ascii="Times New Roman" w:hAnsi="Times New Roman"/>
          <w:sz w:val="22"/>
          <w:szCs w:val="22"/>
          <w:lang w:val="es-PA"/>
        </w:rPr>
        <w:t xml:space="preserve">Do đó một biểu thức có thể được ép thành một kiểu nhất định. </w:t>
      </w:r>
      <w:r>
        <w:rPr>
          <w:rFonts w:ascii="Times New Roman" w:hAnsi="Times New Roman"/>
          <w:sz w:val="22"/>
          <w:szCs w:val="22"/>
        </w:rPr>
        <w:t xml:space="preserve">Cú pháp chung của </w:t>
      </w:r>
      <w:r>
        <w:rPr>
          <w:rFonts w:ascii="Times New Roman" w:hAnsi="Times New Roman"/>
          <w:b/>
          <w:sz w:val="22"/>
          <w:szCs w:val="22"/>
        </w:rPr>
        <w:t>cast</w:t>
      </w:r>
      <w:r>
        <w:rPr>
          <w:rFonts w:ascii="Times New Roman" w:hAnsi="Times New Roman"/>
          <w:sz w:val="22"/>
          <w:szCs w:val="22"/>
        </w:rPr>
        <w:t xml:space="preserve"> là:</w:t>
      </w:r>
    </w:p>
    <w:p w:rsidR="008929C3" w:rsidRDefault="008929C3" w:rsidP="008929C3">
      <w:pPr>
        <w:pStyle w:val="body"/>
        <w:spacing w:after="0"/>
        <w:rPr>
          <w:rFonts w:ascii="Times New Roman" w:hAnsi="Times New Roman"/>
          <w:sz w:val="22"/>
          <w:szCs w:val="22"/>
        </w:rPr>
      </w:pPr>
    </w:p>
    <w:p w:rsidR="008929C3" w:rsidRDefault="008929C3" w:rsidP="008929C3">
      <w:pPr>
        <w:pStyle w:val="courierbody"/>
        <w:spacing w:after="0"/>
        <w:rPr>
          <w:rFonts w:ascii="Times New Roman" w:hAnsi="Times New Roman"/>
          <w:sz w:val="22"/>
          <w:szCs w:val="22"/>
        </w:rPr>
      </w:pPr>
      <w:r>
        <w:rPr>
          <w:rFonts w:ascii="Times New Roman" w:hAnsi="Times New Roman"/>
          <w:b/>
          <w:bCs/>
          <w:sz w:val="22"/>
          <w:szCs w:val="22"/>
        </w:rPr>
        <w:tab/>
      </w:r>
      <w:r>
        <w:rPr>
          <w:rFonts w:ascii="Times New Roman" w:hAnsi="Times New Roman"/>
          <w:sz w:val="22"/>
          <w:szCs w:val="22"/>
        </w:rPr>
        <w:t>(kiểu dữ liệu) biểu thức</w:t>
      </w:r>
    </w:p>
    <w:p w:rsidR="008929C3" w:rsidRDefault="008929C3" w:rsidP="008929C3">
      <w:pPr>
        <w:pStyle w:val="courierbody"/>
        <w:spacing w:after="0"/>
        <w:rPr>
          <w:rFonts w:ascii="Times New Roman" w:hAnsi="Times New Roman"/>
          <w:sz w:val="22"/>
          <w:szCs w:val="22"/>
        </w:rPr>
      </w:pPr>
    </w:p>
    <w:p w:rsidR="008929C3" w:rsidRDefault="008929C3" w:rsidP="008929C3">
      <w:pPr>
        <w:pStyle w:val="body"/>
        <w:spacing w:after="0"/>
        <w:rPr>
          <w:rFonts w:ascii="Times New Roman" w:hAnsi="Times New Roman"/>
          <w:sz w:val="22"/>
          <w:szCs w:val="22"/>
        </w:rPr>
      </w:pPr>
      <w:r>
        <w:rPr>
          <w:rFonts w:ascii="Times New Roman" w:hAnsi="Times New Roman"/>
          <w:sz w:val="22"/>
          <w:szCs w:val="22"/>
        </w:rPr>
        <w:t>Ví dụ, để đảm bảo rằng biểu thức</w:t>
      </w:r>
      <w:r>
        <w:rPr>
          <w:rFonts w:ascii="Times New Roman" w:hAnsi="Times New Roman"/>
          <w:b/>
          <w:sz w:val="22"/>
          <w:szCs w:val="22"/>
        </w:rPr>
        <w:t xml:space="preserve"> a/b,</w:t>
      </w:r>
      <w:r>
        <w:rPr>
          <w:rFonts w:ascii="Times New Roman" w:hAnsi="Times New Roman"/>
          <w:sz w:val="22"/>
          <w:szCs w:val="22"/>
        </w:rPr>
        <w:t xml:space="preserve"> với </w:t>
      </w:r>
      <w:r>
        <w:rPr>
          <w:rFonts w:ascii="Times New Roman" w:hAnsi="Times New Roman"/>
          <w:b/>
          <w:bCs/>
          <w:sz w:val="22"/>
          <w:szCs w:val="22"/>
        </w:rPr>
        <w:t>a</w:t>
      </w:r>
      <w:r>
        <w:rPr>
          <w:rFonts w:ascii="Times New Roman" w:hAnsi="Times New Roman"/>
          <w:sz w:val="22"/>
          <w:szCs w:val="22"/>
        </w:rPr>
        <w:t xml:space="preserve"> và </w:t>
      </w:r>
      <w:r>
        <w:rPr>
          <w:rFonts w:ascii="Times New Roman" w:hAnsi="Times New Roman"/>
          <w:b/>
          <w:bCs/>
          <w:sz w:val="22"/>
          <w:szCs w:val="22"/>
        </w:rPr>
        <w:t>b</w:t>
      </w:r>
      <w:r>
        <w:rPr>
          <w:rFonts w:ascii="Times New Roman" w:hAnsi="Times New Roman"/>
          <w:sz w:val="22"/>
          <w:szCs w:val="22"/>
        </w:rPr>
        <w:t xml:space="preserve"> là số nguyên, cho kết quả là kiểu </w:t>
      </w:r>
      <w:r>
        <w:rPr>
          <w:rFonts w:ascii="Times New Roman" w:hAnsi="Times New Roman"/>
          <w:b/>
          <w:sz w:val="22"/>
          <w:szCs w:val="22"/>
        </w:rPr>
        <w:t>float,</w:t>
      </w:r>
      <w:r>
        <w:rPr>
          <w:rFonts w:ascii="Times New Roman" w:hAnsi="Times New Roman"/>
          <w:sz w:val="22"/>
          <w:szCs w:val="22"/>
        </w:rPr>
        <w:t xml:space="preserve"> dòng mã sau được viết:</w:t>
      </w:r>
    </w:p>
    <w:p w:rsidR="008929C3" w:rsidRDefault="008929C3" w:rsidP="008929C3">
      <w:pPr>
        <w:pStyle w:val="body"/>
        <w:spacing w:after="0"/>
        <w:rPr>
          <w:rFonts w:ascii="Times New Roman" w:hAnsi="Times New Roman"/>
          <w:sz w:val="22"/>
          <w:szCs w:val="22"/>
        </w:rPr>
      </w:pPr>
    </w:p>
    <w:p w:rsidR="008929C3" w:rsidRDefault="008929C3" w:rsidP="008929C3">
      <w:pPr>
        <w:pStyle w:val="courierbody"/>
        <w:spacing w:after="0"/>
        <w:rPr>
          <w:rFonts w:ascii="Courier New" w:hAnsi="Courier New" w:cs="Courier New"/>
          <w:sz w:val="22"/>
          <w:szCs w:val="22"/>
        </w:rPr>
      </w:pPr>
      <w:r>
        <w:rPr>
          <w:rFonts w:ascii="Times New Roman" w:hAnsi="Times New Roman"/>
          <w:sz w:val="22"/>
          <w:szCs w:val="22"/>
        </w:rPr>
        <w:tab/>
      </w:r>
      <w:r>
        <w:rPr>
          <w:rFonts w:ascii="Courier New" w:hAnsi="Courier New" w:cs="Courier New"/>
          <w:sz w:val="22"/>
          <w:szCs w:val="22"/>
        </w:rPr>
        <w:t>(float) a/b;</w:t>
      </w:r>
    </w:p>
    <w:p w:rsidR="00A65D64" w:rsidRPr="00433842" w:rsidRDefault="00A65D64" w:rsidP="00A57ECA">
      <w:pPr>
        <w:spacing w:line="312" w:lineRule="auto"/>
        <w:jc w:val="both"/>
        <w:rPr>
          <w:rFonts w:ascii="Times New Roman" w:hAnsi="Times New Roman"/>
          <w:b/>
        </w:rPr>
      </w:pPr>
    </w:p>
    <w:p w:rsidR="00433842" w:rsidRDefault="00E72804" w:rsidP="00A57ECA">
      <w:pPr>
        <w:spacing w:line="312" w:lineRule="auto"/>
        <w:jc w:val="both"/>
        <w:rPr>
          <w:rFonts w:ascii="Times New Roman" w:hAnsi="Times New Roman"/>
          <w:b/>
          <w:lang w:val="sv-SE"/>
        </w:rPr>
      </w:pPr>
      <w:r w:rsidRPr="00E72804">
        <w:rPr>
          <w:rFonts w:ascii="Times New Roman" w:hAnsi="Times New Roman"/>
          <w:b/>
          <w:lang w:val="sv-SE"/>
        </w:rPr>
        <w:t>Độ ưu tiên của toán tử</w:t>
      </w:r>
    </w:p>
    <w:p w:rsidR="00742C42" w:rsidRDefault="00742C42" w:rsidP="00742C42">
      <w:pPr>
        <w:pStyle w:val="body"/>
        <w:spacing w:after="0"/>
        <w:rPr>
          <w:rFonts w:ascii="Times New Roman" w:hAnsi="Times New Roman"/>
          <w:sz w:val="22"/>
          <w:szCs w:val="22"/>
          <w:lang w:val="sv-SE"/>
        </w:rPr>
      </w:pPr>
      <w:r>
        <w:rPr>
          <w:rFonts w:ascii="Times New Roman" w:hAnsi="Times New Roman"/>
          <w:sz w:val="22"/>
          <w:szCs w:val="22"/>
          <w:lang w:val="sv-SE"/>
        </w:rPr>
        <w:t>Thứ tự ưu tiên của toán tử số học được thể hiện như bảng dưới đây.</w:t>
      </w:r>
    </w:p>
    <w:p w:rsidR="00742C42" w:rsidRDefault="00742C42" w:rsidP="00742C42">
      <w:pPr>
        <w:pStyle w:val="body"/>
        <w:spacing w:after="0"/>
        <w:rPr>
          <w:rFonts w:ascii="Times New Roman" w:hAnsi="Times New Roman"/>
          <w:sz w:val="22"/>
          <w:szCs w:val="22"/>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2588"/>
        <w:gridCol w:w="2588"/>
      </w:tblGrid>
      <w:tr w:rsidR="00742C42" w:rsidTr="00C34704">
        <w:tblPrEx>
          <w:tblCellMar>
            <w:top w:w="0" w:type="dxa"/>
            <w:bottom w:w="0" w:type="dxa"/>
          </w:tblCellMar>
        </w:tblPrEx>
        <w:trPr>
          <w:trHeight w:val="265"/>
          <w:jc w:val="center"/>
        </w:trPr>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b/>
                <w:sz w:val="22"/>
                <w:szCs w:val="22"/>
              </w:rPr>
              <w:t>Loại toán tử</w:t>
            </w:r>
          </w:p>
        </w:tc>
        <w:tc>
          <w:tcPr>
            <w:tcW w:w="2588" w:type="dxa"/>
          </w:tcPr>
          <w:p w:rsidR="00742C42" w:rsidRDefault="00742C42" w:rsidP="00C34704">
            <w:pPr>
              <w:pStyle w:val="body"/>
              <w:spacing w:after="0"/>
              <w:rPr>
                <w:rFonts w:ascii="Times New Roman" w:hAnsi="Times New Roman"/>
                <w:b/>
                <w:sz w:val="22"/>
                <w:szCs w:val="22"/>
              </w:rPr>
            </w:pPr>
            <w:r>
              <w:rPr>
                <w:rFonts w:ascii="Times New Roman" w:hAnsi="Times New Roman"/>
                <w:b/>
                <w:sz w:val="22"/>
                <w:szCs w:val="22"/>
              </w:rPr>
              <w:t>Toán tử</w:t>
            </w:r>
          </w:p>
        </w:tc>
        <w:tc>
          <w:tcPr>
            <w:tcW w:w="2588" w:type="dxa"/>
          </w:tcPr>
          <w:p w:rsidR="00742C42" w:rsidRDefault="00742C42" w:rsidP="00C34704">
            <w:pPr>
              <w:pStyle w:val="body"/>
              <w:spacing w:after="0"/>
              <w:rPr>
                <w:rFonts w:ascii="Times New Roman" w:hAnsi="Times New Roman"/>
                <w:b/>
                <w:sz w:val="22"/>
                <w:szCs w:val="22"/>
              </w:rPr>
            </w:pPr>
            <w:r>
              <w:rPr>
                <w:rFonts w:ascii="Times New Roman" w:hAnsi="Times New Roman"/>
                <w:b/>
                <w:sz w:val="22"/>
                <w:szCs w:val="22"/>
              </w:rPr>
              <w:t>Tính kết hợp</w:t>
            </w:r>
          </w:p>
        </w:tc>
      </w:tr>
      <w:tr w:rsidR="00742C42" w:rsidTr="00C34704">
        <w:tblPrEx>
          <w:tblCellMar>
            <w:top w:w="0" w:type="dxa"/>
            <w:bottom w:w="0" w:type="dxa"/>
          </w:tblCellMar>
        </w:tblPrEx>
        <w:trPr>
          <w:trHeight w:val="250"/>
          <w:jc w:val="center"/>
        </w:trPr>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Một ngôi</w:t>
            </w: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 , ++, --</w:t>
            </w: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Phải sang trái</w:t>
            </w:r>
          </w:p>
        </w:tc>
      </w:tr>
      <w:tr w:rsidR="00742C42" w:rsidTr="00C34704">
        <w:tblPrEx>
          <w:tblCellMar>
            <w:top w:w="0" w:type="dxa"/>
            <w:bottom w:w="0" w:type="dxa"/>
          </w:tblCellMar>
        </w:tblPrEx>
        <w:trPr>
          <w:cantSplit/>
          <w:trHeight w:val="265"/>
          <w:jc w:val="center"/>
        </w:trPr>
        <w:tc>
          <w:tcPr>
            <w:tcW w:w="2588" w:type="dxa"/>
            <w:vMerge w:val="restart"/>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Hai ngôi</w:t>
            </w:r>
          </w:p>
          <w:p w:rsidR="00742C42" w:rsidRDefault="00742C42" w:rsidP="00C34704">
            <w:pPr>
              <w:pStyle w:val="body"/>
              <w:rPr>
                <w:rFonts w:ascii="Times New Roman" w:hAnsi="Times New Roman"/>
                <w:sz w:val="22"/>
                <w:szCs w:val="22"/>
              </w:rPr>
            </w:pP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w:t>
            </w:r>
          </w:p>
        </w:tc>
        <w:tc>
          <w:tcPr>
            <w:tcW w:w="2588" w:type="dxa"/>
            <w:vMerge w:val="restart"/>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Trái sang phải</w:t>
            </w:r>
          </w:p>
          <w:p w:rsidR="00742C42" w:rsidRDefault="00742C42" w:rsidP="00C34704">
            <w:pPr>
              <w:pStyle w:val="body"/>
              <w:rPr>
                <w:rFonts w:ascii="Times New Roman" w:hAnsi="Times New Roman"/>
                <w:sz w:val="22"/>
                <w:szCs w:val="22"/>
              </w:rPr>
            </w:pPr>
          </w:p>
        </w:tc>
      </w:tr>
      <w:tr w:rsidR="00742C42" w:rsidTr="00C34704">
        <w:tblPrEx>
          <w:tblCellMar>
            <w:top w:w="0" w:type="dxa"/>
            <w:bottom w:w="0" w:type="dxa"/>
          </w:tblCellMar>
        </w:tblPrEx>
        <w:trPr>
          <w:cantSplit/>
          <w:trHeight w:val="250"/>
          <w:jc w:val="center"/>
        </w:trPr>
        <w:tc>
          <w:tcPr>
            <w:tcW w:w="2588" w:type="dxa"/>
            <w:vMerge/>
          </w:tcPr>
          <w:p w:rsidR="00742C42" w:rsidRDefault="00742C42" w:rsidP="00C34704">
            <w:pPr>
              <w:pStyle w:val="body"/>
              <w:rPr>
                <w:rFonts w:ascii="Times New Roman" w:hAnsi="Times New Roman"/>
                <w:sz w:val="22"/>
                <w:szCs w:val="22"/>
              </w:rPr>
            </w:pP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 /, %</w:t>
            </w:r>
          </w:p>
        </w:tc>
        <w:tc>
          <w:tcPr>
            <w:tcW w:w="2588" w:type="dxa"/>
            <w:vMerge/>
          </w:tcPr>
          <w:p w:rsidR="00742C42" w:rsidRDefault="00742C42" w:rsidP="00C34704">
            <w:pPr>
              <w:pStyle w:val="body"/>
              <w:rPr>
                <w:rFonts w:ascii="Times New Roman" w:hAnsi="Times New Roman"/>
                <w:sz w:val="22"/>
                <w:szCs w:val="22"/>
              </w:rPr>
            </w:pPr>
          </w:p>
        </w:tc>
      </w:tr>
      <w:tr w:rsidR="00742C42" w:rsidTr="00C34704">
        <w:tblPrEx>
          <w:tblCellMar>
            <w:top w:w="0" w:type="dxa"/>
            <w:bottom w:w="0" w:type="dxa"/>
          </w:tblCellMar>
        </w:tblPrEx>
        <w:trPr>
          <w:cantSplit/>
          <w:trHeight w:val="265"/>
          <w:jc w:val="center"/>
        </w:trPr>
        <w:tc>
          <w:tcPr>
            <w:tcW w:w="2588" w:type="dxa"/>
            <w:vMerge/>
          </w:tcPr>
          <w:p w:rsidR="00742C42" w:rsidRDefault="00742C42" w:rsidP="00C34704">
            <w:pPr>
              <w:pStyle w:val="body"/>
              <w:rPr>
                <w:rFonts w:ascii="Times New Roman" w:hAnsi="Times New Roman"/>
                <w:sz w:val="22"/>
                <w:szCs w:val="22"/>
              </w:rPr>
            </w:pP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 -</w:t>
            </w:r>
          </w:p>
        </w:tc>
        <w:tc>
          <w:tcPr>
            <w:tcW w:w="2588" w:type="dxa"/>
            <w:vMerge/>
          </w:tcPr>
          <w:p w:rsidR="00742C42" w:rsidRDefault="00742C42" w:rsidP="00C34704">
            <w:pPr>
              <w:pStyle w:val="body"/>
              <w:spacing w:after="0"/>
              <w:rPr>
                <w:rFonts w:ascii="Times New Roman" w:hAnsi="Times New Roman"/>
                <w:sz w:val="22"/>
                <w:szCs w:val="22"/>
              </w:rPr>
            </w:pPr>
          </w:p>
        </w:tc>
      </w:tr>
      <w:tr w:rsidR="00742C42" w:rsidTr="00C34704">
        <w:tblPrEx>
          <w:tblCellMar>
            <w:top w:w="0" w:type="dxa"/>
            <w:bottom w:w="0" w:type="dxa"/>
          </w:tblCellMar>
        </w:tblPrEx>
        <w:trPr>
          <w:cantSplit/>
          <w:trHeight w:val="265"/>
          <w:jc w:val="center"/>
        </w:trPr>
        <w:tc>
          <w:tcPr>
            <w:tcW w:w="2588" w:type="dxa"/>
            <w:vMerge/>
          </w:tcPr>
          <w:p w:rsidR="00742C42" w:rsidRDefault="00742C42" w:rsidP="00C34704">
            <w:pPr>
              <w:pStyle w:val="body"/>
              <w:spacing w:after="0"/>
              <w:rPr>
                <w:rFonts w:ascii="Times New Roman" w:hAnsi="Times New Roman"/>
                <w:sz w:val="22"/>
                <w:szCs w:val="22"/>
              </w:rPr>
            </w:pP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w:t>
            </w:r>
          </w:p>
        </w:tc>
        <w:tc>
          <w:tcPr>
            <w:tcW w:w="2588" w:type="dxa"/>
          </w:tcPr>
          <w:p w:rsidR="00742C42" w:rsidRDefault="00742C42" w:rsidP="00C34704">
            <w:pPr>
              <w:pStyle w:val="body"/>
              <w:spacing w:after="0"/>
              <w:rPr>
                <w:rFonts w:ascii="Times New Roman" w:hAnsi="Times New Roman"/>
                <w:sz w:val="22"/>
                <w:szCs w:val="22"/>
              </w:rPr>
            </w:pPr>
            <w:r>
              <w:rPr>
                <w:rFonts w:ascii="Times New Roman" w:hAnsi="Times New Roman"/>
                <w:sz w:val="22"/>
                <w:szCs w:val="22"/>
              </w:rPr>
              <w:t>Phải sang trái</w:t>
            </w:r>
          </w:p>
        </w:tc>
      </w:tr>
    </w:tbl>
    <w:p w:rsidR="00741721" w:rsidRDefault="00741721" w:rsidP="00741721">
      <w:pPr>
        <w:jc w:val="both"/>
        <w:rPr>
          <w:snapToGrid w:val="0"/>
        </w:rPr>
      </w:pPr>
    </w:p>
    <w:p w:rsidR="00741721" w:rsidRDefault="00741721" w:rsidP="00741721">
      <w:pPr>
        <w:jc w:val="both"/>
        <w:rPr>
          <w:snapToGrid w:val="0"/>
        </w:rPr>
      </w:pPr>
      <w:r>
        <w:rPr>
          <w:snapToGrid w:val="0"/>
        </w:rPr>
        <w:t>thứ tự ưu tiên cho toán tử luận lý.</w:t>
      </w:r>
    </w:p>
    <w:p w:rsidR="00741721" w:rsidRDefault="00741721" w:rsidP="00741721">
      <w:pPr>
        <w:jc w:val="both"/>
        <w:rPr>
          <w:snapToGrid w:val="0"/>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509"/>
        <w:gridCol w:w="1330"/>
      </w:tblGrid>
      <w:tr w:rsidR="00741721" w:rsidTr="00C34704">
        <w:tblPrEx>
          <w:tblCellMar>
            <w:top w:w="0" w:type="dxa"/>
            <w:bottom w:w="0" w:type="dxa"/>
          </w:tblCellMar>
        </w:tblPrEx>
        <w:trPr>
          <w:cantSplit/>
          <w:trHeight w:val="260"/>
          <w:tblHeader/>
          <w:jc w:val="center"/>
        </w:trPr>
        <w:tc>
          <w:tcPr>
            <w:tcW w:w="1509" w:type="dxa"/>
            <w:tcBorders>
              <w:top w:val="single" w:sz="6" w:space="0" w:color="000000"/>
              <w:left w:val="single" w:sz="6" w:space="0" w:color="000000"/>
              <w:bottom w:val="single" w:sz="6" w:space="0" w:color="000000"/>
              <w:right w:val="single" w:sz="6" w:space="0" w:color="000000"/>
            </w:tcBorders>
            <w:shd w:val="pct12" w:color="auto" w:fill="FFFFFF"/>
          </w:tcPr>
          <w:p w:rsidR="00741721" w:rsidRDefault="00741721" w:rsidP="00C34704">
            <w:pPr>
              <w:pStyle w:val="dia"/>
              <w:rPr>
                <w:rFonts w:ascii="Times New Roman" w:hAnsi="Times New Roman"/>
                <w:b/>
                <w:snapToGrid w:val="0"/>
                <w:szCs w:val="22"/>
                <w:lang w:val="en-US" w:eastAsia="en-US"/>
              </w:rPr>
            </w:pPr>
            <w:r>
              <w:rPr>
                <w:rFonts w:ascii="Times New Roman" w:hAnsi="Times New Roman"/>
                <w:b/>
                <w:snapToGrid w:val="0"/>
                <w:szCs w:val="22"/>
                <w:lang w:val="en-US" w:eastAsia="en-US"/>
              </w:rPr>
              <w:t>Thứ tự</w:t>
            </w:r>
          </w:p>
        </w:tc>
        <w:tc>
          <w:tcPr>
            <w:tcW w:w="1330" w:type="dxa"/>
            <w:tcBorders>
              <w:top w:val="single" w:sz="6" w:space="0" w:color="000000"/>
              <w:left w:val="single" w:sz="6" w:space="0" w:color="000000"/>
              <w:bottom w:val="single" w:sz="6" w:space="0" w:color="000000"/>
              <w:right w:val="single" w:sz="6" w:space="0" w:color="000000"/>
            </w:tcBorders>
            <w:shd w:val="pct12" w:color="auto" w:fill="FFFFFF"/>
          </w:tcPr>
          <w:p w:rsidR="00741721" w:rsidRDefault="00741721" w:rsidP="00C34704">
            <w:pPr>
              <w:pStyle w:val="dia"/>
              <w:rPr>
                <w:rFonts w:ascii="Times New Roman" w:hAnsi="Times New Roman"/>
                <w:b/>
                <w:snapToGrid w:val="0"/>
                <w:szCs w:val="22"/>
                <w:lang w:val="en-US" w:eastAsia="en-US"/>
              </w:rPr>
            </w:pPr>
            <w:r>
              <w:rPr>
                <w:rFonts w:ascii="Times New Roman" w:hAnsi="Times New Roman"/>
                <w:b/>
                <w:snapToGrid w:val="0"/>
                <w:szCs w:val="22"/>
                <w:lang w:val="en-US" w:eastAsia="en-US"/>
              </w:rPr>
              <w:t>Toán tử</w:t>
            </w:r>
          </w:p>
        </w:tc>
      </w:tr>
      <w:tr w:rsidR="00741721" w:rsidTr="00C34704">
        <w:tblPrEx>
          <w:tblCellMar>
            <w:top w:w="0" w:type="dxa"/>
            <w:bottom w:w="0" w:type="dxa"/>
          </w:tblCellMar>
        </w:tblPrEx>
        <w:trPr>
          <w:cantSplit/>
          <w:trHeight w:val="260"/>
          <w:jc w:val="center"/>
        </w:trPr>
        <w:tc>
          <w:tcPr>
            <w:tcW w:w="1509" w:type="dxa"/>
            <w:tcBorders>
              <w:top w:val="nil"/>
            </w:tcBorders>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1</w:t>
            </w:r>
          </w:p>
        </w:tc>
        <w:tc>
          <w:tcPr>
            <w:tcW w:w="1330" w:type="dxa"/>
            <w:tcBorders>
              <w:top w:val="nil"/>
            </w:tcBorders>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NOT</w:t>
            </w:r>
          </w:p>
        </w:tc>
      </w:tr>
      <w:tr w:rsidR="00741721" w:rsidTr="00C34704">
        <w:tblPrEx>
          <w:tblCellMar>
            <w:top w:w="0" w:type="dxa"/>
            <w:bottom w:w="0" w:type="dxa"/>
          </w:tblCellMar>
        </w:tblPrEx>
        <w:trPr>
          <w:cantSplit/>
          <w:trHeight w:val="260"/>
          <w:jc w:val="center"/>
        </w:trPr>
        <w:tc>
          <w:tcPr>
            <w:tcW w:w="1509" w:type="dxa"/>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2</w:t>
            </w:r>
          </w:p>
        </w:tc>
        <w:tc>
          <w:tcPr>
            <w:tcW w:w="1330" w:type="dxa"/>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AND</w:t>
            </w:r>
          </w:p>
        </w:tc>
      </w:tr>
      <w:tr w:rsidR="00741721" w:rsidTr="00C34704">
        <w:tblPrEx>
          <w:tblCellMar>
            <w:top w:w="0" w:type="dxa"/>
            <w:bottom w:w="0" w:type="dxa"/>
          </w:tblCellMar>
        </w:tblPrEx>
        <w:trPr>
          <w:cantSplit/>
          <w:trHeight w:val="260"/>
          <w:jc w:val="center"/>
        </w:trPr>
        <w:tc>
          <w:tcPr>
            <w:tcW w:w="1509" w:type="dxa"/>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3</w:t>
            </w:r>
          </w:p>
        </w:tc>
        <w:tc>
          <w:tcPr>
            <w:tcW w:w="1330" w:type="dxa"/>
          </w:tcPr>
          <w:p w:rsidR="00741721" w:rsidRDefault="00741721"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OR</w:t>
            </w:r>
          </w:p>
        </w:tc>
      </w:tr>
    </w:tbl>
    <w:p w:rsidR="00741721" w:rsidRDefault="00741721" w:rsidP="00741721">
      <w:pPr>
        <w:pStyle w:val="Caption"/>
        <w:rPr>
          <w:bCs w:val="0"/>
          <w:snapToGrid w:val="0"/>
          <w:szCs w:val="22"/>
        </w:rPr>
      </w:pPr>
      <w:r>
        <w:rPr>
          <w:bCs w:val="0"/>
          <w:snapToGrid w:val="0"/>
          <w:szCs w:val="22"/>
        </w:rPr>
        <w:t>Bảng 4.5: Thứ tự ưu tiên cho toán tử luận lý</w:t>
      </w:r>
    </w:p>
    <w:p w:rsidR="00E72804" w:rsidRDefault="00741721" w:rsidP="00A57ECA">
      <w:pPr>
        <w:spacing w:line="312" w:lineRule="auto"/>
        <w:jc w:val="both"/>
        <w:rPr>
          <w:rFonts w:ascii="Times New Roman" w:hAnsi="Times New Roman" w:cs="Times New Roman"/>
          <w:bCs/>
          <w:i/>
          <w:iCs/>
          <w:snapToGrid w:val="0"/>
        </w:rPr>
      </w:pPr>
      <w:r>
        <w:rPr>
          <w:rFonts w:ascii="Times New Roman" w:hAnsi="Times New Roman" w:cs="Times New Roman"/>
          <w:bCs/>
          <w:i/>
          <w:iCs/>
          <w:snapToGrid w:val="0"/>
        </w:rPr>
        <w:t>Thứ tự ưu tiên giữa các kiểu toán tử khác nhau:</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517"/>
        <w:gridCol w:w="2184"/>
      </w:tblGrid>
      <w:tr w:rsidR="001B6D52" w:rsidTr="00C34704">
        <w:tblPrEx>
          <w:tblCellMar>
            <w:top w:w="0" w:type="dxa"/>
            <w:bottom w:w="0" w:type="dxa"/>
          </w:tblCellMar>
        </w:tblPrEx>
        <w:trPr>
          <w:cantSplit/>
          <w:trHeight w:val="260"/>
          <w:tblHeader/>
          <w:jc w:val="center"/>
        </w:trPr>
        <w:tc>
          <w:tcPr>
            <w:tcW w:w="1517" w:type="dxa"/>
            <w:tcBorders>
              <w:top w:val="single" w:sz="6" w:space="0" w:color="000000"/>
              <w:left w:val="single" w:sz="6" w:space="0" w:color="000000"/>
              <w:bottom w:val="single" w:sz="6" w:space="0" w:color="000000"/>
              <w:right w:val="single" w:sz="6" w:space="0" w:color="000000"/>
            </w:tcBorders>
            <w:shd w:val="pct12" w:color="auto" w:fill="FFFFFF"/>
          </w:tcPr>
          <w:p w:rsidR="001B6D52" w:rsidRDefault="001B6D52" w:rsidP="00C34704">
            <w:pPr>
              <w:pStyle w:val="dia"/>
              <w:rPr>
                <w:rFonts w:ascii="Times New Roman" w:hAnsi="Times New Roman"/>
                <w:b/>
                <w:snapToGrid w:val="0"/>
                <w:szCs w:val="22"/>
                <w:lang w:val="en-US" w:eastAsia="en-US"/>
              </w:rPr>
            </w:pPr>
            <w:r>
              <w:rPr>
                <w:rFonts w:ascii="Times New Roman" w:hAnsi="Times New Roman"/>
                <w:b/>
                <w:snapToGrid w:val="0"/>
                <w:szCs w:val="22"/>
                <w:lang w:val="en-US" w:eastAsia="en-US"/>
              </w:rPr>
              <w:t>Thứ tự</w:t>
            </w:r>
          </w:p>
        </w:tc>
        <w:tc>
          <w:tcPr>
            <w:tcW w:w="2184" w:type="dxa"/>
            <w:tcBorders>
              <w:top w:val="single" w:sz="6" w:space="0" w:color="000000"/>
              <w:left w:val="single" w:sz="6" w:space="0" w:color="000000"/>
              <w:bottom w:val="single" w:sz="6" w:space="0" w:color="000000"/>
              <w:right w:val="single" w:sz="6" w:space="0" w:color="000000"/>
            </w:tcBorders>
            <w:shd w:val="pct12" w:color="auto" w:fill="FFFFFF"/>
          </w:tcPr>
          <w:p w:rsidR="001B6D52" w:rsidRDefault="001B6D52" w:rsidP="00C34704">
            <w:pPr>
              <w:pStyle w:val="dia"/>
              <w:rPr>
                <w:rFonts w:ascii="Times New Roman" w:hAnsi="Times New Roman"/>
                <w:b/>
                <w:snapToGrid w:val="0"/>
                <w:szCs w:val="22"/>
                <w:lang w:val="en-US" w:eastAsia="en-US"/>
              </w:rPr>
            </w:pPr>
            <w:r>
              <w:rPr>
                <w:rFonts w:ascii="Times New Roman" w:hAnsi="Times New Roman"/>
                <w:b/>
                <w:snapToGrid w:val="0"/>
                <w:szCs w:val="22"/>
                <w:lang w:val="en-US" w:eastAsia="en-US"/>
              </w:rPr>
              <w:t>Kiểu toán tử</w:t>
            </w:r>
          </w:p>
        </w:tc>
      </w:tr>
      <w:tr w:rsidR="001B6D52" w:rsidTr="00C34704">
        <w:tblPrEx>
          <w:tblCellMar>
            <w:top w:w="0" w:type="dxa"/>
            <w:bottom w:w="0" w:type="dxa"/>
          </w:tblCellMar>
        </w:tblPrEx>
        <w:trPr>
          <w:cantSplit/>
          <w:trHeight w:val="260"/>
          <w:jc w:val="center"/>
        </w:trPr>
        <w:tc>
          <w:tcPr>
            <w:tcW w:w="1517" w:type="dxa"/>
            <w:tcBorders>
              <w:top w:val="nil"/>
            </w:tcBorders>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1</w:t>
            </w:r>
          </w:p>
        </w:tc>
        <w:tc>
          <w:tcPr>
            <w:tcW w:w="2184" w:type="dxa"/>
            <w:tcBorders>
              <w:top w:val="nil"/>
            </w:tcBorders>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Số học</w:t>
            </w:r>
          </w:p>
        </w:tc>
      </w:tr>
      <w:tr w:rsidR="001B6D52" w:rsidTr="00C34704">
        <w:tblPrEx>
          <w:tblCellMar>
            <w:top w:w="0" w:type="dxa"/>
            <w:bottom w:w="0" w:type="dxa"/>
          </w:tblCellMar>
        </w:tblPrEx>
        <w:trPr>
          <w:cantSplit/>
          <w:trHeight w:val="260"/>
          <w:jc w:val="center"/>
        </w:trPr>
        <w:tc>
          <w:tcPr>
            <w:tcW w:w="1517" w:type="dxa"/>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2</w:t>
            </w:r>
          </w:p>
        </w:tc>
        <w:tc>
          <w:tcPr>
            <w:tcW w:w="2184" w:type="dxa"/>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So sánh (Quan hệ)</w:t>
            </w:r>
          </w:p>
        </w:tc>
      </w:tr>
      <w:tr w:rsidR="001B6D52" w:rsidTr="00C34704">
        <w:tblPrEx>
          <w:tblCellMar>
            <w:top w:w="0" w:type="dxa"/>
            <w:bottom w:w="0" w:type="dxa"/>
          </w:tblCellMar>
        </w:tblPrEx>
        <w:trPr>
          <w:cantSplit/>
          <w:trHeight w:val="260"/>
          <w:jc w:val="center"/>
        </w:trPr>
        <w:tc>
          <w:tcPr>
            <w:tcW w:w="1517" w:type="dxa"/>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3</w:t>
            </w:r>
          </w:p>
        </w:tc>
        <w:tc>
          <w:tcPr>
            <w:tcW w:w="2184" w:type="dxa"/>
          </w:tcPr>
          <w:p w:rsidR="001B6D52" w:rsidRDefault="001B6D52" w:rsidP="00C34704">
            <w:pPr>
              <w:pStyle w:val="dia"/>
              <w:rPr>
                <w:rFonts w:ascii="Times New Roman" w:hAnsi="Times New Roman"/>
                <w:snapToGrid w:val="0"/>
                <w:szCs w:val="22"/>
                <w:lang w:val="en-US" w:eastAsia="en-US"/>
              </w:rPr>
            </w:pPr>
            <w:r>
              <w:rPr>
                <w:rFonts w:ascii="Times New Roman" w:hAnsi="Times New Roman"/>
                <w:snapToGrid w:val="0"/>
                <w:szCs w:val="22"/>
                <w:lang w:val="en-US" w:eastAsia="en-US"/>
              </w:rPr>
              <w:t>Luận lý</w:t>
            </w:r>
          </w:p>
        </w:tc>
      </w:tr>
    </w:tbl>
    <w:p w:rsidR="00741721" w:rsidRPr="00E72804" w:rsidRDefault="00741721" w:rsidP="00A57ECA">
      <w:pPr>
        <w:spacing w:line="312" w:lineRule="auto"/>
        <w:jc w:val="both"/>
        <w:rPr>
          <w:rFonts w:ascii="Times New Roman" w:hAnsi="Times New Roman" w:cs="Times New Roman"/>
          <w:b/>
          <w:color w:val="002060"/>
          <w:sz w:val="24"/>
          <w:szCs w:val="24"/>
        </w:rPr>
      </w:pPr>
    </w:p>
    <w:p w:rsidR="001B6D52" w:rsidRDefault="001B6D52" w:rsidP="001B6D52">
      <w:pPr>
        <w:jc w:val="both"/>
        <w:rPr>
          <w:b/>
          <w:snapToGrid w:val="0"/>
        </w:rPr>
      </w:pPr>
      <w:r>
        <w:rPr>
          <w:b/>
          <w:snapToGrid w:val="0"/>
        </w:rPr>
        <w:t>Xét ví dụ sau:</w:t>
      </w:r>
    </w:p>
    <w:p w:rsidR="001B6D52" w:rsidRDefault="001B6D52" w:rsidP="001B6D52">
      <w:pPr>
        <w:pStyle w:val="bullet2"/>
        <w:tabs>
          <w:tab w:val="clear" w:pos="360"/>
        </w:tabs>
        <w:rPr>
          <w:snapToGrid w:val="0"/>
          <w:szCs w:val="22"/>
          <w:lang w:val="en-US" w:eastAsia="en-US"/>
        </w:rPr>
      </w:pPr>
    </w:p>
    <w:p w:rsidR="001B6D52" w:rsidRDefault="001B6D52" w:rsidP="001B6D52">
      <w:pPr>
        <w:pStyle w:val="lab"/>
        <w:jc w:val="both"/>
        <w:rPr>
          <w:rFonts w:ascii="Times New Roman" w:hAnsi="Times New Roman"/>
          <w:snapToGrid w:val="0"/>
          <w:szCs w:val="22"/>
          <w:lang w:val="en-US" w:eastAsia="en-US"/>
        </w:rPr>
      </w:pPr>
      <w:r>
        <w:rPr>
          <w:rFonts w:ascii="Times New Roman" w:hAnsi="Times New Roman"/>
          <w:snapToGrid w:val="0"/>
          <w:szCs w:val="22"/>
          <w:lang w:val="en-US" w:eastAsia="en-US"/>
        </w:rPr>
        <w:t>2*3+4/2 &gt; 3 AND 3&lt;5 OR 10&lt;9</w:t>
      </w:r>
    </w:p>
    <w:p w:rsidR="001B6D52" w:rsidRDefault="001B6D52" w:rsidP="001B6D52">
      <w:pPr>
        <w:jc w:val="both"/>
        <w:rPr>
          <w:snapToGrid w:val="0"/>
        </w:rPr>
      </w:pPr>
      <w:r>
        <w:rPr>
          <w:snapToGrid w:val="0"/>
        </w:rPr>
        <w:t>Việc thực hiện tính toán sẽ như sau:</w:t>
      </w:r>
    </w:p>
    <w:p w:rsidR="001B6D52" w:rsidRDefault="001B6D52" w:rsidP="001B6D52">
      <w:pPr>
        <w:jc w:val="both"/>
        <w:rPr>
          <w:snapToGrid w:val="0"/>
        </w:rPr>
      </w:pPr>
    </w:p>
    <w:p w:rsidR="001B6D52" w:rsidRDefault="001B6D52" w:rsidP="001B6D52">
      <w:pPr>
        <w:numPr>
          <w:ilvl w:val="0"/>
          <w:numId w:val="27"/>
        </w:numPr>
        <w:spacing w:after="0" w:line="276" w:lineRule="auto"/>
        <w:rPr>
          <w:snapToGrid w:val="0"/>
        </w:rPr>
      </w:pPr>
      <w:r>
        <w:rPr>
          <w:snapToGrid w:val="0"/>
        </w:rPr>
        <w:t>[2*3+4/2] &gt; 3 AND 3&lt;5 OR 10&lt;9</w:t>
      </w:r>
      <w:r>
        <w:rPr>
          <w:snapToGrid w:val="0"/>
        </w:rPr>
        <w:br/>
        <w:t>Ðầu tiên toán tử số học sẽ được tính theo thứ tự ưu tiên như bảng 4.4.</w:t>
      </w:r>
      <w:del w:id="0" w:author="Truong Xuan Viet" w:date="2004-10-29T14:46:00Z">
        <w:r>
          <w:rPr>
            <w:snapToGrid w:val="0"/>
          </w:rPr>
          <w:delText xml:space="preserve"> </w:delText>
        </w:r>
      </w:del>
    </w:p>
    <w:p w:rsidR="001B6D52" w:rsidRDefault="001B6D52" w:rsidP="001B6D52">
      <w:pPr>
        <w:numPr>
          <w:ilvl w:val="0"/>
          <w:numId w:val="27"/>
        </w:numPr>
        <w:spacing w:after="0" w:line="276" w:lineRule="auto"/>
        <w:jc w:val="both"/>
        <w:rPr>
          <w:snapToGrid w:val="0"/>
        </w:rPr>
      </w:pPr>
      <w:r>
        <w:rPr>
          <w:snapToGrid w:val="0"/>
        </w:rPr>
        <w:t>[[2*3]+[4/2]] &gt; 3 AND 3&lt;5 OR 10&lt;9</w:t>
      </w:r>
    </w:p>
    <w:p w:rsidR="001B6D52" w:rsidRDefault="001B6D52" w:rsidP="001B6D52">
      <w:pPr>
        <w:numPr>
          <w:ilvl w:val="0"/>
          <w:numId w:val="27"/>
        </w:numPr>
        <w:spacing w:after="0" w:line="276" w:lineRule="auto"/>
        <w:jc w:val="both"/>
        <w:rPr>
          <w:snapToGrid w:val="0"/>
        </w:rPr>
      </w:pPr>
      <w:r>
        <w:rPr>
          <w:snapToGrid w:val="0"/>
        </w:rPr>
        <w:t>[6+2] &gt;3 AND 3&lt;5 OR 10&lt;9</w:t>
      </w:r>
    </w:p>
    <w:p w:rsidR="001B6D52" w:rsidRDefault="001B6D52" w:rsidP="001B6D52">
      <w:pPr>
        <w:numPr>
          <w:ilvl w:val="0"/>
          <w:numId w:val="27"/>
        </w:numPr>
        <w:spacing w:after="0" w:line="276" w:lineRule="auto"/>
        <w:rPr>
          <w:snapToGrid w:val="0"/>
        </w:rPr>
      </w:pPr>
      <w:r>
        <w:rPr>
          <w:snapToGrid w:val="0"/>
        </w:rPr>
        <w:t>[8 &gt;3] AND [3&lt;5] OR [10&lt;9]</w:t>
      </w:r>
      <w:r>
        <w:rPr>
          <w:snapToGrid w:val="0"/>
        </w:rPr>
        <w:br/>
        <w:t>Kế đến sẽ tính tất cả những toán tử so sánh có cùng độ ưu tiên theo quy tắc tính từ trái sang phải.</w:t>
      </w:r>
    </w:p>
    <w:p w:rsidR="001B6D52" w:rsidRDefault="001B6D52" w:rsidP="001B6D52">
      <w:pPr>
        <w:numPr>
          <w:ilvl w:val="0"/>
          <w:numId w:val="27"/>
        </w:numPr>
        <w:spacing w:after="0" w:line="276" w:lineRule="auto"/>
        <w:rPr>
          <w:snapToGrid w:val="0"/>
        </w:rPr>
      </w:pPr>
      <w:r>
        <w:rPr>
          <w:snapToGrid w:val="0"/>
        </w:rPr>
        <w:t>True AND True OR False</w:t>
      </w:r>
      <w:r>
        <w:rPr>
          <w:snapToGrid w:val="0"/>
        </w:rPr>
        <w:br/>
        <w:t xml:space="preserve">Cuối cùng tính toán các </w:t>
      </w:r>
      <w:r>
        <w:rPr>
          <w:iCs/>
          <w:snapToGrid w:val="0"/>
        </w:rPr>
        <w:t>toán tử kiểu luận lý</w:t>
      </w:r>
      <w:r>
        <w:rPr>
          <w:snapToGrid w:val="0"/>
        </w:rPr>
        <w:t>. AND sẽ có độ ưu tiên cao hơn OR.</w:t>
      </w:r>
    </w:p>
    <w:p w:rsidR="001B6D52" w:rsidRPr="001B6D52" w:rsidRDefault="001B6D52" w:rsidP="001B6D52">
      <w:pPr>
        <w:numPr>
          <w:ilvl w:val="0"/>
          <w:numId w:val="27"/>
        </w:numPr>
        <w:spacing w:after="0" w:line="276" w:lineRule="auto"/>
        <w:rPr>
          <w:snapToGrid w:val="0"/>
        </w:rPr>
      </w:pPr>
      <w:r w:rsidRPr="001B6D52">
        <w:rPr>
          <w:snapToGrid w:val="0"/>
        </w:rPr>
        <w:t>[True AND True]OR False</w:t>
      </w:r>
      <w:r w:rsidRPr="001B6D52">
        <w:rPr>
          <w:snapToGrid w:val="0"/>
        </w:rPr>
        <w:br/>
        <w:t>True OR False</w:t>
      </w:r>
    </w:p>
    <w:p w:rsidR="001B6D52" w:rsidRDefault="001B6D52" w:rsidP="001B6D52">
      <w:pPr>
        <w:numPr>
          <w:ilvl w:val="0"/>
          <w:numId w:val="27"/>
        </w:numPr>
        <w:spacing w:after="0" w:line="276" w:lineRule="auto"/>
        <w:jc w:val="both"/>
        <w:rPr>
          <w:snapToGrid w:val="0"/>
        </w:rPr>
      </w:pPr>
      <w:r>
        <w:rPr>
          <w:snapToGrid w:val="0"/>
        </w:rPr>
        <w:t>True</w:t>
      </w:r>
    </w:p>
    <w:p w:rsidR="00F03267" w:rsidRDefault="00F03267" w:rsidP="00A57ECA"/>
    <w:p w:rsidR="00F44D78" w:rsidRPr="00F44D78" w:rsidRDefault="00DA2FBE" w:rsidP="00F44D78">
      <w:pPr>
        <w:jc w:val="both"/>
        <w:rPr>
          <w:b/>
          <w:snapToGrid w:val="0"/>
        </w:rPr>
      </w:pPr>
      <w:r>
        <w:rPr>
          <w:b/>
          <w:snapToGrid w:val="0"/>
        </w:rPr>
        <w:t xml:space="preserve">Thực hành  với biểu thức </w:t>
      </w:r>
      <w:bookmarkStart w:id="1" w:name="_GoBack"/>
      <w:bookmarkEnd w:id="1"/>
      <w:r w:rsidR="00F44D78" w:rsidRPr="00F44D78">
        <w:rPr>
          <w:b/>
          <w:snapToGrid w:val="0"/>
        </w:rPr>
        <w:t xml:space="preserve">sau: </w:t>
      </w:r>
    </w:p>
    <w:p w:rsidR="00F44D78" w:rsidRDefault="00F44D78" w:rsidP="00F44D78">
      <w:pPr>
        <w:pStyle w:val="lab"/>
        <w:jc w:val="both"/>
        <w:rPr>
          <w:rFonts w:ascii="Times New Roman" w:hAnsi="Times New Roman"/>
          <w:snapToGrid w:val="0"/>
          <w:szCs w:val="22"/>
          <w:lang w:val="en-US" w:eastAsia="en-US"/>
        </w:rPr>
      </w:pPr>
      <w:r>
        <w:rPr>
          <w:rFonts w:ascii="Times New Roman" w:hAnsi="Times New Roman"/>
          <w:snapToGrid w:val="0"/>
          <w:szCs w:val="22"/>
          <w:lang w:val="en-US" w:eastAsia="en-US"/>
        </w:rPr>
        <w:t>5+9*3^2-4 &gt; 10 AND (2+2^4-8/4 &gt; 6 OR (2&lt;6 AND 10&gt;11))</w:t>
      </w:r>
    </w:p>
    <w:p w:rsidR="00F44D78" w:rsidRPr="00A57ECA" w:rsidRDefault="00F44D78" w:rsidP="00A57ECA"/>
    <w:sectPr w:rsidR="00F44D78" w:rsidRPr="00A57ECA" w:rsidSect="0081545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199" w:rsidRDefault="00126199" w:rsidP="00AF0781">
      <w:pPr>
        <w:spacing w:after="0" w:line="240" w:lineRule="auto"/>
      </w:pPr>
      <w:r>
        <w:separator/>
      </w:r>
    </w:p>
  </w:endnote>
  <w:endnote w:type="continuationSeparator" w:id="0">
    <w:p w:rsidR="00126199" w:rsidRDefault="00126199"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urier">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DA2FBE" w:rsidRPr="00DA2FBE">
          <w:rPr>
            <w:b/>
            <w:noProof/>
          </w:rPr>
          <w:t>4</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199" w:rsidRDefault="00126199" w:rsidP="00AF0781">
      <w:pPr>
        <w:spacing w:after="0" w:line="240" w:lineRule="auto"/>
      </w:pPr>
      <w:r>
        <w:separator/>
      </w:r>
    </w:p>
  </w:footnote>
  <w:footnote w:type="continuationSeparator" w:id="0">
    <w:p w:rsidR="00126199" w:rsidRDefault="00126199"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6">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65098"/>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24"/>
  </w:num>
  <w:num w:numId="4">
    <w:abstractNumId w:val="0"/>
  </w:num>
  <w:num w:numId="5">
    <w:abstractNumId w:val="13"/>
  </w:num>
  <w:num w:numId="6">
    <w:abstractNumId w:val="22"/>
  </w:num>
  <w:num w:numId="7">
    <w:abstractNumId w:val="26"/>
  </w:num>
  <w:num w:numId="8">
    <w:abstractNumId w:val="1"/>
  </w:num>
  <w:num w:numId="9">
    <w:abstractNumId w:val="16"/>
  </w:num>
  <w:num w:numId="10">
    <w:abstractNumId w:val="8"/>
  </w:num>
  <w:num w:numId="11">
    <w:abstractNumId w:val="20"/>
  </w:num>
  <w:num w:numId="12">
    <w:abstractNumId w:val="2"/>
  </w:num>
  <w:num w:numId="13">
    <w:abstractNumId w:val="9"/>
  </w:num>
  <w:num w:numId="14">
    <w:abstractNumId w:val="17"/>
  </w:num>
  <w:num w:numId="15">
    <w:abstractNumId w:val="21"/>
  </w:num>
  <w:num w:numId="16">
    <w:abstractNumId w:val="14"/>
  </w:num>
  <w:num w:numId="17">
    <w:abstractNumId w:val="7"/>
  </w:num>
  <w:num w:numId="18">
    <w:abstractNumId w:val="19"/>
  </w:num>
  <w:num w:numId="19">
    <w:abstractNumId w:val="3"/>
  </w:num>
  <w:num w:numId="20">
    <w:abstractNumId w:val="23"/>
  </w:num>
  <w:num w:numId="21">
    <w:abstractNumId w:val="10"/>
  </w:num>
  <w:num w:numId="22">
    <w:abstractNumId w:val="5"/>
  </w:num>
  <w:num w:numId="23">
    <w:abstractNumId w:val="11"/>
  </w:num>
  <w:num w:numId="24">
    <w:abstractNumId w:val="15"/>
  </w:num>
  <w:num w:numId="25">
    <w:abstractNumId w:val="6"/>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2AEE"/>
    <w:rsid w:val="000854ED"/>
    <w:rsid w:val="000A3FE0"/>
    <w:rsid w:val="000D7F8E"/>
    <w:rsid w:val="000E729F"/>
    <w:rsid w:val="000F434F"/>
    <w:rsid w:val="0011575A"/>
    <w:rsid w:val="00126199"/>
    <w:rsid w:val="001834DD"/>
    <w:rsid w:val="001B5A8E"/>
    <w:rsid w:val="001B6D52"/>
    <w:rsid w:val="001D2C9D"/>
    <w:rsid w:val="00204AD8"/>
    <w:rsid w:val="002338B7"/>
    <w:rsid w:val="00266EBF"/>
    <w:rsid w:val="002A1F43"/>
    <w:rsid w:val="0037350F"/>
    <w:rsid w:val="00383AB7"/>
    <w:rsid w:val="00397A97"/>
    <w:rsid w:val="003B5FB6"/>
    <w:rsid w:val="003D704C"/>
    <w:rsid w:val="003F6916"/>
    <w:rsid w:val="00412C9C"/>
    <w:rsid w:val="00433842"/>
    <w:rsid w:val="0043391C"/>
    <w:rsid w:val="004437F4"/>
    <w:rsid w:val="004C57E7"/>
    <w:rsid w:val="004E1714"/>
    <w:rsid w:val="00540E50"/>
    <w:rsid w:val="005876A8"/>
    <w:rsid w:val="00627376"/>
    <w:rsid w:val="00627728"/>
    <w:rsid w:val="00651A29"/>
    <w:rsid w:val="00665DC5"/>
    <w:rsid w:val="006C0E1C"/>
    <w:rsid w:val="006C5CC6"/>
    <w:rsid w:val="0072048F"/>
    <w:rsid w:val="007336C7"/>
    <w:rsid w:val="00741721"/>
    <w:rsid w:val="00742C42"/>
    <w:rsid w:val="007A7CDA"/>
    <w:rsid w:val="007C0B1B"/>
    <w:rsid w:val="00815453"/>
    <w:rsid w:val="00826C55"/>
    <w:rsid w:val="008369F9"/>
    <w:rsid w:val="008929C3"/>
    <w:rsid w:val="008947E6"/>
    <w:rsid w:val="008D0B3A"/>
    <w:rsid w:val="008F7F89"/>
    <w:rsid w:val="00916C5D"/>
    <w:rsid w:val="00962210"/>
    <w:rsid w:val="009A5BCB"/>
    <w:rsid w:val="009C3753"/>
    <w:rsid w:val="00A0140F"/>
    <w:rsid w:val="00A05D7A"/>
    <w:rsid w:val="00A32419"/>
    <w:rsid w:val="00A417B9"/>
    <w:rsid w:val="00A57ECA"/>
    <w:rsid w:val="00A65D64"/>
    <w:rsid w:val="00AD1972"/>
    <w:rsid w:val="00AF0781"/>
    <w:rsid w:val="00B0623F"/>
    <w:rsid w:val="00B13AAE"/>
    <w:rsid w:val="00B25B2D"/>
    <w:rsid w:val="00B667FD"/>
    <w:rsid w:val="00BC4539"/>
    <w:rsid w:val="00BD21D2"/>
    <w:rsid w:val="00C51142"/>
    <w:rsid w:val="00CC0886"/>
    <w:rsid w:val="00CD3E10"/>
    <w:rsid w:val="00D01622"/>
    <w:rsid w:val="00D21E9C"/>
    <w:rsid w:val="00D86FD1"/>
    <w:rsid w:val="00D872AB"/>
    <w:rsid w:val="00D91B15"/>
    <w:rsid w:val="00DA2FBE"/>
    <w:rsid w:val="00DE3197"/>
    <w:rsid w:val="00DF6DE2"/>
    <w:rsid w:val="00E135BF"/>
    <w:rsid w:val="00E17AC1"/>
    <w:rsid w:val="00E31582"/>
    <w:rsid w:val="00E72804"/>
    <w:rsid w:val="00EC4789"/>
    <w:rsid w:val="00ED383D"/>
    <w:rsid w:val="00F03267"/>
    <w:rsid w:val="00F17778"/>
    <w:rsid w:val="00F44D78"/>
    <w:rsid w:val="00F56BAE"/>
    <w:rsid w:val="00F74FA8"/>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CA"/>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D21E9C"/>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courierbody">
    <w:name w:val="courierbody"/>
    <w:rsid w:val="006C5CC6"/>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customStyle="1" w:styleId="lab">
    <w:name w:val="lab"/>
    <w:basedOn w:val="Normal"/>
    <w:rsid w:val="00651A29"/>
    <w:pPr>
      <w:spacing w:after="0" w:line="240" w:lineRule="auto"/>
    </w:pPr>
    <w:rPr>
      <w:rFonts w:ascii="Arial" w:eastAsia="Times New Roman" w:hAnsi="Arial" w:cs="Times New Roman"/>
      <w:szCs w:val="20"/>
      <w:lang w:val="en-GB" w:eastAsia="ko-KR"/>
    </w:rPr>
  </w:style>
  <w:style w:type="paragraph" w:customStyle="1" w:styleId="dia">
    <w:name w:val="dia"/>
    <w:basedOn w:val="Normal"/>
    <w:rsid w:val="00741721"/>
    <w:pPr>
      <w:spacing w:before="80" w:after="80" w:line="240" w:lineRule="auto"/>
      <w:jc w:val="center"/>
    </w:pPr>
    <w:rPr>
      <w:rFonts w:ascii="Arial" w:eastAsia="Times New Roman" w:hAnsi="Arial" w:cs="Times New Roman"/>
      <w:szCs w:val="20"/>
      <w:lang w:val="en-GB" w:eastAsia="ko-KR"/>
    </w:rPr>
  </w:style>
  <w:style w:type="paragraph" w:customStyle="1" w:styleId="bullet2">
    <w:name w:val="bullet_2"/>
    <w:basedOn w:val="Normal"/>
    <w:rsid w:val="001B6D52"/>
    <w:pPr>
      <w:tabs>
        <w:tab w:val="num" w:pos="360"/>
      </w:tabs>
      <w:spacing w:after="0" w:line="240" w:lineRule="auto"/>
      <w:jc w:val="both"/>
    </w:pPr>
    <w:rPr>
      <w:rFonts w:ascii="Times New Roman" w:eastAsia="Times New Roman" w:hAnsi="Times New Roman" w:cs="Times New Roman"/>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1148670424">
      <w:bodyDiv w:val="1"/>
      <w:marLeft w:val="0"/>
      <w:marRight w:val="0"/>
      <w:marTop w:val="0"/>
      <w:marBottom w:val="0"/>
      <w:divBdr>
        <w:top w:val="none" w:sz="0" w:space="0" w:color="auto"/>
        <w:left w:val="none" w:sz="0" w:space="0" w:color="auto"/>
        <w:bottom w:val="none" w:sz="0" w:space="0" w:color="auto"/>
        <w:right w:val="none" w:sz="0" w:space="0" w:color="auto"/>
      </w:divBdr>
    </w:div>
    <w:div w:id="1378622134">
      <w:bodyDiv w:val="1"/>
      <w:marLeft w:val="0"/>
      <w:marRight w:val="0"/>
      <w:marTop w:val="0"/>
      <w:marBottom w:val="0"/>
      <w:divBdr>
        <w:top w:val="none" w:sz="0" w:space="0" w:color="auto"/>
        <w:left w:val="none" w:sz="0" w:space="0" w:color="auto"/>
        <w:bottom w:val="none" w:sz="0" w:space="0" w:color="auto"/>
        <w:right w:val="none" w:sz="0" w:space="0" w:color="auto"/>
      </w:divBdr>
    </w:div>
    <w:div w:id="20996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jack.com/lap_trinh_c/toan_tu_so_hoc_trong_c.j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36CB8-195E-470F-A4BC-3A53107A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59</cp:revision>
  <dcterms:created xsi:type="dcterms:W3CDTF">2016-01-08T08:12:00Z</dcterms:created>
  <dcterms:modified xsi:type="dcterms:W3CDTF">2016-01-18T11:08:00Z</dcterms:modified>
</cp:coreProperties>
</file>