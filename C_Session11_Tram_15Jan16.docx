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CC5" w:rsidRPr="003B5FB6" w:rsidRDefault="006C3CCC" w:rsidP="00BD2CC5">
      <w:pPr>
        <w:pStyle w:val="Title"/>
      </w:pPr>
      <w:r w:rsidRPr="006C3CCC">
        <w:t>CÁC KIỂU DỮ LIỆU NÂNG CAO</w:t>
      </w:r>
    </w:p>
    <w:p w:rsidR="00BD2CC5" w:rsidRDefault="00BD2CC5" w:rsidP="00BD2CC5">
      <w:pPr>
        <w:pStyle w:val="Heading1"/>
        <w:rPr>
          <w:color w:val="002060"/>
        </w:rPr>
      </w:pPr>
      <w:r w:rsidRPr="003B5FB6">
        <w:rPr>
          <w:color w:val="002060"/>
        </w:rPr>
        <w:t>Lý thuyết:</w:t>
      </w:r>
    </w:p>
    <w:p w:rsidR="00F07C19" w:rsidRDefault="00F07C19" w:rsidP="00F07C19">
      <w:pPr>
        <w:rPr>
          <w:rFonts w:ascii="Times New Roman" w:hAnsi="Times New Roman"/>
        </w:rPr>
      </w:pPr>
      <w:r>
        <w:rPr>
          <w:rFonts w:ascii="Times New Roman" w:hAnsi="Times New Roman"/>
        </w:rPr>
        <w:t xml:space="preserve">Các chương trình ứng dụng </w:t>
      </w:r>
      <w:del w:id="0" w:author="QUYENNT" w:date="2005-02-21T22:45:00Z">
        <w:r>
          <w:rPr>
            <w:rFonts w:ascii="Times New Roman" w:hAnsi="Times New Roman"/>
          </w:rPr>
          <w:delText>trong bối cảnh của thế giới thực</w:delText>
        </w:r>
      </w:del>
      <w:ins w:id="1" w:author="QUYENNT" w:date="2005-02-21T22:46:00Z">
        <w:r>
          <w:rPr>
            <w:rFonts w:ascii="Times New Roman" w:hAnsi="Times New Roman"/>
          </w:rPr>
          <w:t>trong thực tế</w:t>
        </w:r>
      </w:ins>
      <w:r>
        <w:rPr>
          <w:rFonts w:ascii="Times New Roman" w:hAnsi="Times New Roman"/>
        </w:rPr>
        <w:t xml:space="preserve"> đòi hỏi lưu trữ các kiểu dữ liệu khác nhau.</w:t>
      </w:r>
      <w:del w:id="2" w:author="QUYENNT" w:date="2005-02-21T22:48:00Z">
        <w:r>
          <w:rPr>
            <w:rFonts w:ascii="Times New Roman" w:hAnsi="Times New Roman"/>
          </w:rPr>
          <w:delText xml:space="preserve"> Có thể các kiểu dữ liệu đã được định nghĩa trước của C tỏ ra là không đủ trong những trường hợp như vậy.</w:delText>
        </w:r>
      </w:del>
      <w:ins w:id="3" w:author="QUYENNT" w:date="2005-02-21T22:48:00Z">
        <w:r>
          <w:rPr>
            <w:rFonts w:ascii="Times New Roman" w:hAnsi="Times New Roman"/>
          </w:rPr>
          <w:t xml:space="preserve"> </w:t>
        </w:r>
      </w:ins>
      <w:ins w:id="4" w:author="QUYENNT" w:date="2005-02-21T22:51:00Z">
        <w:r>
          <w:rPr>
            <w:rFonts w:ascii="Times New Roman" w:hAnsi="Times New Roman"/>
          </w:rPr>
          <w:t>Tuy nhi</w:t>
        </w:r>
      </w:ins>
      <w:ins w:id="5" w:author="QUYENNT" w:date="2005-02-21T22:52:00Z">
        <w:r>
          <w:rPr>
            <w:rFonts w:ascii="Times New Roman" w:hAnsi="Times New Roman"/>
          </w:rPr>
          <w:t>ên, c</w:t>
        </w:r>
      </w:ins>
      <w:ins w:id="6" w:author="QUYENNT" w:date="2005-02-21T22:48:00Z">
        <w:r>
          <w:rPr>
            <w:rFonts w:ascii="Times New Roman" w:hAnsi="Times New Roman"/>
          </w:rPr>
          <w:t>ác kiểu dữ liệu của C mà chúng ta đã được học c</w:t>
        </w:r>
      </w:ins>
      <w:ins w:id="7" w:author="QUYENNT" w:date="2005-02-21T22:49:00Z">
        <w:r>
          <w:rPr>
            <w:rFonts w:ascii="Times New Roman" w:hAnsi="Times New Roman"/>
          </w:rPr>
          <w:t>ó thể không đủ trong c</w:t>
        </w:r>
      </w:ins>
      <w:ins w:id="8" w:author="QUYENNT" w:date="2005-02-21T22:50:00Z">
        <w:r>
          <w:rPr>
            <w:rFonts w:ascii="Times New Roman" w:hAnsi="Times New Roman"/>
          </w:rPr>
          <w:t>ác trường hợp đó.</w:t>
        </w:r>
      </w:ins>
      <w:r>
        <w:rPr>
          <w:rFonts w:ascii="Times New Roman" w:hAnsi="Times New Roman"/>
        </w:rPr>
        <w:t xml:space="preserve"> Vì vậy, C cho phép tạo ra các kiểu dữ liệu</w:t>
      </w:r>
      <w:del w:id="9" w:author="QUYENNT" w:date="2005-02-21T22:50:00Z">
        <w:r>
          <w:rPr>
            <w:rFonts w:ascii="Times New Roman" w:hAnsi="Times New Roman"/>
          </w:rPr>
          <w:delText xml:space="preserve"> tùy ý</w:delText>
        </w:r>
      </w:del>
      <w:ins w:id="10" w:author="QUYENNT" w:date="2005-02-21T22:50:00Z">
        <w:r>
          <w:rPr>
            <w:rFonts w:ascii="Times New Roman" w:hAnsi="Times New Roman"/>
          </w:rPr>
          <w:t xml:space="preserve"> do người dùng định nghĩa</w:t>
        </w:r>
      </w:ins>
      <w:r>
        <w:rPr>
          <w:rFonts w:ascii="Times New Roman" w:hAnsi="Times New Roman"/>
        </w:rPr>
        <w:t xml:space="preserve">. Một trong những kiểu như vậy là </w:t>
      </w:r>
      <w:r>
        <w:rPr>
          <w:rFonts w:ascii="Times New Roman" w:hAnsi="Times New Roman"/>
          <w:b/>
          <w:bCs/>
        </w:rPr>
        <w:t>cấu trúc</w:t>
      </w:r>
      <w:r>
        <w:rPr>
          <w:rFonts w:ascii="Times New Roman" w:hAnsi="Times New Roman"/>
        </w:rPr>
        <w:t xml:space="preserve"> (</w:t>
      </w:r>
      <w:r>
        <w:rPr>
          <w:rFonts w:ascii="Times New Roman" w:hAnsi="Times New Roman"/>
          <w:b/>
          <w:bCs/>
        </w:rPr>
        <w:t>structure</w:t>
      </w:r>
      <w:r>
        <w:rPr>
          <w:rFonts w:ascii="Times New Roman" w:hAnsi="Times New Roman"/>
        </w:rPr>
        <w:t xml:space="preserve">). Một cấu trúc là một </w:t>
      </w:r>
      <w:del w:id="11" w:author="QUYENNT" w:date="2005-02-21T22:54:00Z">
        <w:r>
          <w:rPr>
            <w:rFonts w:ascii="Times New Roman" w:hAnsi="Times New Roman"/>
          </w:rPr>
          <w:delText xml:space="preserve">nhóm </w:delText>
        </w:r>
      </w:del>
      <w:ins w:id="12" w:author="QUYENNT" w:date="2005-02-21T22:54:00Z">
        <w:r>
          <w:rPr>
            <w:rFonts w:ascii="Times New Roman" w:hAnsi="Times New Roman"/>
          </w:rPr>
          <w:t>t</w:t>
        </w:r>
      </w:ins>
      <w:ins w:id="13" w:author="QUYENNT" w:date="2005-02-21T22:55:00Z">
        <w:r>
          <w:rPr>
            <w:rFonts w:ascii="Times New Roman" w:hAnsi="Times New Roman"/>
          </w:rPr>
          <w:t>ập</w:t>
        </w:r>
      </w:ins>
      <w:ins w:id="14" w:author="QUYENNT" w:date="2005-02-21T22:54:00Z">
        <w:r>
          <w:rPr>
            <w:rFonts w:ascii="Times New Roman" w:hAnsi="Times New Roman"/>
          </w:rPr>
          <w:t xml:space="preserve"> </w:t>
        </w:r>
      </w:ins>
      <w:r>
        <w:rPr>
          <w:rFonts w:ascii="Times New Roman" w:hAnsi="Times New Roman"/>
        </w:rPr>
        <w:t xml:space="preserve">các biến được </w:t>
      </w:r>
      <w:del w:id="15" w:author="QUYENNT" w:date="2005-02-21T22:53:00Z">
        <w:r>
          <w:rPr>
            <w:rFonts w:ascii="Times New Roman" w:hAnsi="Times New Roman"/>
          </w:rPr>
          <w:delText>gom</w:delText>
        </w:r>
      </w:del>
      <w:r>
        <w:rPr>
          <w:rFonts w:ascii="Times New Roman" w:hAnsi="Times New Roman"/>
        </w:rPr>
        <w:t xml:space="preserve"> </w:t>
      </w:r>
      <w:ins w:id="16" w:author="QUYENNT" w:date="2005-02-21T22:55:00Z">
        <w:r>
          <w:rPr>
            <w:rFonts w:ascii="Times New Roman" w:hAnsi="Times New Roman"/>
          </w:rPr>
          <w:t xml:space="preserve">nhóm </w:t>
        </w:r>
      </w:ins>
      <w:r>
        <w:rPr>
          <w:rFonts w:ascii="Times New Roman" w:hAnsi="Times New Roman"/>
        </w:rPr>
        <w:t xml:space="preserve">lại </w:t>
      </w:r>
      <w:ins w:id="17" w:author="QUYENNT" w:date="2005-02-21T22:55:00Z">
        <w:r>
          <w:rPr>
            <w:rFonts w:ascii="Times New Roman" w:hAnsi="Times New Roman"/>
          </w:rPr>
          <w:t>với nhau có</w:t>
        </w:r>
      </w:ins>
      <w:del w:id="18" w:author="QUYENNT" w:date="2005-02-21T22:55:00Z">
        <w:r>
          <w:rPr>
            <w:rFonts w:ascii="Times New Roman" w:hAnsi="Times New Roman"/>
          </w:rPr>
          <w:delText>dưới</w:delText>
        </w:r>
      </w:del>
      <w:r>
        <w:rPr>
          <w:rFonts w:ascii="Times New Roman" w:hAnsi="Times New Roman"/>
        </w:rPr>
        <w:t xml:space="preserve"> cùng </w:t>
      </w:r>
      <w:del w:id="19" w:author="QUYENNT" w:date="2005-02-21T22:55:00Z">
        <w:r>
          <w:rPr>
            <w:rFonts w:ascii="Times New Roman" w:hAnsi="Times New Roman"/>
          </w:rPr>
          <w:delText>một</w:delText>
        </w:r>
      </w:del>
      <w:r>
        <w:rPr>
          <w:rFonts w:ascii="Times New Roman" w:hAnsi="Times New Roman"/>
        </w:rPr>
        <w:t xml:space="preserve"> tên</w:t>
      </w:r>
      <w:r w:rsidR="00BD5935">
        <w:rPr>
          <w:rFonts w:ascii="Times New Roman" w:hAnsi="Times New Roman"/>
        </w:rPr>
        <w:t>.</w:t>
      </w:r>
    </w:p>
    <w:p w:rsidR="00BD5935" w:rsidRDefault="00BD5935" w:rsidP="00BD5935">
      <w:pPr>
        <w:pStyle w:val="body"/>
        <w:spacing w:after="0"/>
        <w:rPr>
          <w:rFonts w:ascii="Courier New" w:hAnsi="Courier New" w:cs="Courier New"/>
          <w:sz w:val="22"/>
        </w:rPr>
      </w:pPr>
      <w:r>
        <w:rPr>
          <w:rFonts w:ascii="Courier New" w:hAnsi="Courier New" w:cs="Courier New"/>
          <w:b/>
          <w:bCs/>
          <w:sz w:val="22"/>
        </w:rPr>
        <w:t>struct</w:t>
      </w:r>
      <w:r>
        <w:rPr>
          <w:rFonts w:ascii="Courier New" w:hAnsi="Courier New" w:cs="Courier New"/>
          <w:sz w:val="22"/>
        </w:rPr>
        <w:t xml:space="preserve"> </w:t>
      </w:r>
      <w:r w:rsidR="00DE4EA0">
        <w:rPr>
          <w:rFonts w:ascii="Courier New" w:hAnsi="Courier New" w:cs="Courier New"/>
          <w:sz w:val="22"/>
        </w:rPr>
        <w:t>cat</w:t>
      </w:r>
      <w:r>
        <w:rPr>
          <w:rFonts w:ascii="Courier New" w:hAnsi="Courier New" w:cs="Courier New"/>
          <w:sz w:val="22"/>
        </w:rPr>
        <w:t xml:space="preserve"> </w:t>
      </w:r>
    </w:p>
    <w:p w:rsidR="00BD5935" w:rsidRDefault="00BD5935" w:rsidP="00BD5935">
      <w:pPr>
        <w:pStyle w:val="body"/>
        <w:spacing w:after="0"/>
        <w:rPr>
          <w:rFonts w:ascii="Courier New" w:hAnsi="Courier New" w:cs="Courier New"/>
          <w:sz w:val="22"/>
        </w:rPr>
      </w:pPr>
      <w:r>
        <w:rPr>
          <w:rFonts w:ascii="Courier New" w:hAnsi="Courier New" w:cs="Courier New"/>
          <w:sz w:val="22"/>
        </w:rPr>
        <w:tab/>
        <w:t>{</w:t>
      </w:r>
    </w:p>
    <w:p w:rsidR="00BD5935" w:rsidRDefault="00BD5935" w:rsidP="00BD5935">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char name [25];</w:t>
      </w:r>
    </w:p>
    <w:p w:rsidR="00BD5935" w:rsidRDefault="00BD5935" w:rsidP="00BD5935">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char author [20];</w:t>
      </w:r>
    </w:p>
    <w:p w:rsidR="00BD5935" w:rsidRDefault="00BD5935" w:rsidP="00BD5935">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 xml:space="preserve">int </w:t>
      </w:r>
      <w:r w:rsidR="00F528C4">
        <w:rPr>
          <w:rFonts w:ascii="Courier New" w:hAnsi="Courier New" w:cs="Courier New"/>
          <w:sz w:val="22"/>
        </w:rPr>
        <w:t>page</w:t>
      </w:r>
      <w:r>
        <w:rPr>
          <w:rFonts w:ascii="Courier New" w:hAnsi="Courier New" w:cs="Courier New"/>
          <w:sz w:val="22"/>
        </w:rPr>
        <w:t>;</w:t>
      </w:r>
    </w:p>
    <w:p w:rsidR="00BD5935" w:rsidRDefault="00BD5935" w:rsidP="00BD5935">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float price;</w:t>
      </w:r>
    </w:p>
    <w:p w:rsidR="00BD5935" w:rsidRDefault="00BD5935" w:rsidP="00BD5935">
      <w:pPr>
        <w:pStyle w:val="courierbody"/>
        <w:spacing w:after="0"/>
        <w:rPr>
          <w:rFonts w:ascii="Courier New" w:hAnsi="Courier New" w:cs="Courier New"/>
          <w:sz w:val="22"/>
        </w:rPr>
      </w:pPr>
      <w:r>
        <w:rPr>
          <w:rFonts w:ascii="Courier New" w:hAnsi="Courier New" w:cs="Courier New"/>
          <w:sz w:val="22"/>
        </w:rPr>
        <w:tab/>
        <w:t>};</w:t>
      </w:r>
    </w:p>
    <w:p w:rsidR="00090A18" w:rsidRDefault="00090A18" w:rsidP="00090A18">
      <w:pPr>
        <w:pStyle w:val="body"/>
        <w:spacing w:after="0"/>
        <w:rPr>
          <w:rFonts w:ascii="Times New Roman" w:hAnsi="Times New Roman"/>
          <w:sz w:val="22"/>
        </w:rPr>
      </w:pPr>
      <w:r>
        <w:rPr>
          <w:rFonts w:ascii="Times New Roman" w:hAnsi="Times New Roman"/>
          <w:sz w:val="22"/>
        </w:rPr>
        <w:t xml:space="preserve">Từ khóa </w:t>
      </w:r>
      <w:r>
        <w:rPr>
          <w:rFonts w:ascii="Times New Roman" w:hAnsi="Times New Roman"/>
          <w:b/>
          <w:bCs/>
          <w:sz w:val="22"/>
        </w:rPr>
        <w:t>struct</w:t>
      </w:r>
      <w:r>
        <w:rPr>
          <w:rFonts w:ascii="Times New Roman" w:hAnsi="Times New Roman"/>
          <w:sz w:val="22"/>
        </w:rPr>
        <w:t xml:space="preserve"> báo cho trình biên dịch biết rằng một structure </w:t>
      </w:r>
      <w:del w:id="20" w:author="QUYENNT" w:date="2005-02-22T09:01:00Z">
        <w:r>
          <w:rPr>
            <w:rFonts w:ascii="Times New Roman" w:hAnsi="Times New Roman"/>
            <w:sz w:val="22"/>
          </w:rPr>
          <w:delText>đang</w:delText>
        </w:r>
      </w:del>
      <w:r>
        <w:rPr>
          <w:rFonts w:ascii="Times New Roman" w:hAnsi="Times New Roman"/>
          <w:sz w:val="22"/>
        </w:rPr>
        <w:t xml:space="preserve"> được định nghĩa. Nhãn </w:t>
      </w:r>
      <w:r>
        <w:rPr>
          <w:rFonts w:ascii="Times New Roman" w:hAnsi="Times New Roman"/>
          <w:b/>
          <w:bCs/>
          <w:sz w:val="22"/>
        </w:rPr>
        <w:t xml:space="preserve">cat </w:t>
      </w:r>
      <w:r>
        <w:rPr>
          <w:rFonts w:ascii="Times New Roman" w:hAnsi="Times New Roman"/>
          <w:sz w:val="22"/>
        </w:rPr>
        <w:t xml:space="preserve">không phải là tên biến, vì không phải </w:t>
      </w:r>
      <w:ins w:id="21" w:author="QUYENNT" w:date="2005-02-22T09:03:00Z">
        <w:r>
          <w:rPr>
            <w:rFonts w:ascii="Times New Roman" w:hAnsi="Times New Roman"/>
            <w:sz w:val="22"/>
          </w:rPr>
          <w:t xml:space="preserve">ta </w:t>
        </w:r>
      </w:ins>
      <w:r>
        <w:rPr>
          <w:rFonts w:ascii="Times New Roman" w:hAnsi="Times New Roman"/>
          <w:sz w:val="22"/>
        </w:rPr>
        <w:t xml:space="preserve">đang khai báo biến. Nó là một </w:t>
      </w:r>
      <w:r>
        <w:rPr>
          <w:rFonts w:ascii="Times New Roman" w:hAnsi="Times New Roman"/>
          <w:b/>
          <w:bCs/>
          <w:sz w:val="22"/>
        </w:rPr>
        <w:t>tên kiểu</w:t>
      </w:r>
      <w:r>
        <w:rPr>
          <w:rFonts w:ascii="Times New Roman" w:hAnsi="Times New Roman"/>
          <w:sz w:val="22"/>
        </w:rPr>
        <w:t>. Các phần tử của cấu trúc được định nghĩa trong dấu móc, và kết thúc toàn bộ câu lệnh bằng một dấu chấm phẩy.</w:t>
      </w:r>
    </w:p>
    <w:p w:rsidR="00090A18" w:rsidRDefault="00090A18" w:rsidP="00090A18">
      <w:pPr>
        <w:pStyle w:val="subhead"/>
        <w:tabs>
          <w:tab w:val="clear" w:pos="540"/>
          <w:tab w:val="clear" w:pos="1080"/>
        </w:tabs>
        <w:spacing w:before="0" w:after="0"/>
        <w:jc w:val="both"/>
        <w:rPr>
          <w:rFonts w:ascii="Times New Roman" w:hAnsi="Times New Roman"/>
          <w:u w:val="single"/>
        </w:rPr>
      </w:pPr>
    </w:p>
    <w:p w:rsidR="00DE4EA0" w:rsidRDefault="00DE4EA0" w:rsidP="00090A18">
      <w:pPr>
        <w:pStyle w:val="subhead"/>
        <w:tabs>
          <w:tab w:val="clear" w:pos="540"/>
          <w:tab w:val="clear" w:pos="1080"/>
        </w:tabs>
        <w:spacing w:before="0" w:after="0"/>
        <w:jc w:val="both"/>
        <w:rPr>
          <w:rFonts w:ascii="Times New Roman" w:hAnsi="Times New Roman"/>
          <w:u w:val="single"/>
        </w:rPr>
      </w:pPr>
      <w:r>
        <w:rPr>
          <w:rFonts w:ascii="Times New Roman" w:hAnsi="Times New Roman"/>
          <w:u w:val="single"/>
        </w:rPr>
        <w:t>Khai báo biến kiểu cấu trúc</w:t>
      </w:r>
    </w:p>
    <w:p w:rsidR="00DE4EA0" w:rsidRDefault="00DE4EA0" w:rsidP="00DE4EA0">
      <w:pPr>
        <w:pStyle w:val="body"/>
        <w:spacing w:after="0"/>
        <w:rPr>
          <w:rFonts w:ascii="Times New Roman" w:hAnsi="Times New Roman"/>
          <w:sz w:val="22"/>
        </w:rPr>
      </w:pPr>
      <w:r>
        <w:rPr>
          <w:rFonts w:ascii="Times New Roman" w:hAnsi="Times New Roman"/>
          <w:sz w:val="22"/>
        </w:rPr>
        <w:t xml:space="preserve">Cũng như với </w:t>
      </w:r>
      <w:r>
        <w:rPr>
          <w:rFonts w:ascii="Times New Roman" w:hAnsi="Times New Roman"/>
          <w:b/>
          <w:bCs/>
          <w:sz w:val="22"/>
        </w:rPr>
        <w:t>int</w:t>
      </w:r>
      <w:r>
        <w:rPr>
          <w:rFonts w:ascii="Times New Roman" w:hAnsi="Times New Roman"/>
          <w:sz w:val="22"/>
        </w:rPr>
        <w:t xml:space="preserve">, </w:t>
      </w:r>
      <w:r>
        <w:rPr>
          <w:rFonts w:ascii="Times New Roman" w:hAnsi="Times New Roman"/>
          <w:b/>
          <w:bCs/>
          <w:sz w:val="22"/>
        </w:rPr>
        <w:t>float</w:t>
      </w:r>
      <w:r>
        <w:rPr>
          <w:rFonts w:ascii="Times New Roman" w:hAnsi="Times New Roman"/>
          <w:sz w:val="22"/>
        </w:rPr>
        <w:t xml:space="preserve"> và các kiểu dữ liệu khác, ta có thể có một số bất kỳ các biến có kiểu cấu trúc đã cho. Trong một chương trình, có thể khai báo hai biến books1 và books2 có kiểu cấu trúc </w:t>
      </w:r>
      <w:r>
        <w:rPr>
          <w:rFonts w:ascii="Times New Roman" w:hAnsi="Times New Roman"/>
          <w:b/>
          <w:bCs/>
          <w:sz w:val="22"/>
        </w:rPr>
        <w:t>cat</w:t>
      </w:r>
      <w:r>
        <w:rPr>
          <w:rFonts w:ascii="Times New Roman" w:hAnsi="Times New Roman"/>
          <w:sz w:val="22"/>
        </w:rPr>
        <w:t xml:space="preserve"> . Điều này có thể thực hiện được theo nhiều cách.</w:t>
      </w:r>
    </w:p>
    <w:p w:rsidR="00DE4EA0" w:rsidRDefault="00DE4EA0" w:rsidP="00DE4EA0">
      <w:pPr>
        <w:pStyle w:val="body"/>
        <w:spacing w:after="0"/>
        <w:rPr>
          <w:rFonts w:ascii="Times New Roman" w:hAnsi="Times New Roman"/>
          <w:sz w:val="22"/>
        </w:rPr>
      </w:pPr>
    </w:p>
    <w:p w:rsidR="00DE4EA0" w:rsidRDefault="00DE4EA0" w:rsidP="00DE4EA0">
      <w:pPr>
        <w:pStyle w:val="courierbody"/>
        <w:spacing w:after="0"/>
        <w:rPr>
          <w:rFonts w:ascii="Courier New" w:hAnsi="Courier New"/>
          <w:sz w:val="22"/>
        </w:rPr>
      </w:pPr>
      <w:r>
        <w:rPr>
          <w:rFonts w:ascii="Times New Roman" w:hAnsi="Times New Roman"/>
          <w:sz w:val="22"/>
        </w:rPr>
        <w:tab/>
      </w:r>
      <w:r>
        <w:rPr>
          <w:rFonts w:ascii="Courier New" w:hAnsi="Courier New"/>
          <w:sz w:val="22"/>
        </w:rPr>
        <w:t>struct cat</w:t>
      </w:r>
    </w:p>
    <w:p w:rsidR="00DE4EA0" w:rsidRDefault="00DE4EA0" w:rsidP="00DE4EA0">
      <w:pPr>
        <w:pStyle w:val="courierbody"/>
        <w:spacing w:after="0"/>
        <w:rPr>
          <w:rFonts w:ascii="Courier New" w:hAnsi="Courier New"/>
          <w:sz w:val="22"/>
        </w:rPr>
      </w:pPr>
      <w:r>
        <w:rPr>
          <w:rFonts w:ascii="Courier New" w:hAnsi="Courier New"/>
          <w:sz w:val="22"/>
        </w:rPr>
        <w:tab/>
        <w:t>{</w:t>
      </w:r>
    </w:p>
    <w:p w:rsidR="00DE4EA0" w:rsidRDefault="00DE4EA0" w:rsidP="00DE4EA0">
      <w:pPr>
        <w:pStyle w:val="courierbody"/>
        <w:spacing w:after="0"/>
        <w:rPr>
          <w:rFonts w:ascii="Courier New" w:hAnsi="Courier New"/>
          <w:sz w:val="22"/>
        </w:rPr>
      </w:pPr>
      <w:r>
        <w:rPr>
          <w:rFonts w:ascii="Courier New" w:hAnsi="Courier New"/>
          <w:sz w:val="22"/>
        </w:rPr>
        <w:tab/>
      </w:r>
      <w:r>
        <w:rPr>
          <w:rFonts w:ascii="Courier New" w:hAnsi="Courier New"/>
          <w:sz w:val="22"/>
        </w:rPr>
        <w:tab/>
        <w:t>char bk_name[25];</w:t>
      </w:r>
    </w:p>
    <w:p w:rsidR="00DE4EA0" w:rsidRDefault="00DE4EA0" w:rsidP="00DE4EA0">
      <w:pPr>
        <w:pStyle w:val="courierbody"/>
        <w:spacing w:after="0"/>
        <w:rPr>
          <w:rFonts w:ascii="Courier New" w:hAnsi="Courier New"/>
          <w:sz w:val="22"/>
        </w:rPr>
      </w:pPr>
      <w:r>
        <w:rPr>
          <w:rFonts w:ascii="Courier New" w:hAnsi="Courier New"/>
          <w:sz w:val="22"/>
        </w:rPr>
        <w:tab/>
      </w:r>
      <w:r>
        <w:rPr>
          <w:rFonts w:ascii="Courier New" w:hAnsi="Courier New"/>
          <w:sz w:val="22"/>
        </w:rPr>
        <w:tab/>
        <w:t>char author[20];</w:t>
      </w:r>
    </w:p>
    <w:p w:rsidR="00DE4EA0" w:rsidRDefault="00DE4EA0" w:rsidP="00DE4EA0">
      <w:pPr>
        <w:pStyle w:val="courierbody"/>
        <w:spacing w:after="0"/>
        <w:rPr>
          <w:rFonts w:ascii="Courier New" w:hAnsi="Courier New"/>
          <w:sz w:val="22"/>
        </w:rPr>
      </w:pPr>
      <w:r>
        <w:rPr>
          <w:rFonts w:ascii="Courier New" w:hAnsi="Courier New"/>
          <w:sz w:val="22"/>
        </w:rPr>
        <w:tab/>
      </w:r>
      <w:r>
        <w:rPr>
          <w:rFonts w:ascii="Courier New" w:hAnsi="Courier New"/>
          <w:sz w:val="22"/>
        </w:rPr>
        <w:tab/>
        <w:t>int edn;</w:t>
      </w:r>
    </w:p>
    <w:p w:rsidR="00DE4EA0" w:rsidRDefault="00DE4EA0" w:rsidP="00DE4EA0">
      <w:pPr>
        <w:pStyle w:val="courierbody"/>
        <w:spacing w:after="0"/>
        <w:rPr>
          <w:rFonts w:ascii="Courier New" w:hAnsi="Courier New"/>
          <w:sz w:val="22"/>
        </w:rPr>
      </w:pPr>
      <w:r>
        <w:rPr>
          <w:rFonts w:ascii="Courier New" w:hAnsi="Courier New"/>
          <w:sz w:val="22"/>
        </w:rPr>
        <w:tab/>
      </w:r>
      <w:r>
        <w:rPr>
          <w:rFonts w:ascii="Courier New" w:hAnsi="Courier New"/>
          <w:sz w:val="22"/>
        </w:rPr>
        <w:tab/>
        <w:t>float price;</w:t>
      </w:r>
    </w:p>
    <w:p w:rsidR="00DE4EA0" w:rsidRDefault="00DE4EA0" w:rsidP="00DE4EA0">
      <w:pPr>
        <w:pStyle w:val="courierbody"/>
        <w:spacing w:after="0"/>
        <w:rPr>
          <w:rFonts w:ascii="Courier New" w:hAnsi="Courier New"/>
          <w:sz w:val="22"/>
        </w:rPr>
      </w:pPr>
      <w:r>
        <w:rPr>
          <w:rFonts w:ascii="Courier New" w:hAnsi="Courier New"/>
          <w:sz w:val="22"/>
        </w:rPr>
        <w:tab/>
        <w:t>} books1, books2;</w:t>
      </w:r>
    </w:p>
    <w:p w:rsidR="00DE4EA0" w:rsidRDefault="00DE4EA0" w:rsidP="00DE4EA0">
      <w:pPr>
        <w:pStyle w:val="courierbody"/>
        <w:spacing w:after="0"/>
        <w:rPr>
          <w:rFonts w:ascii="Courier New" w:hAnsi="Courier New"/>
          <w:sz w:val="22"/>
        </w:rPr>
      </w:pPr>
    </w:p>
    <w:p w:rsidR="00DE4EA0" w:rsidRDefault="00DE4EA0" w:rsidP="00DE4EA0">
      <w:pPr>
        <w:pStyle w:val="body"/>
        <w:spacing w:after="0"/>
        <w:rPr>
          <w:rFonts w:ascii="Times New Roman" w:hAnsi="Times New Roman"/>
          <w:b/>
          <w:bCs/>
          <w:sz w:val="22"/>
        </w:rPr>
      </w:pPr>
      <w:r>
        <w:rPr>
          <w:rFonts w:ascii="Times New Roman" w:hAnsi="Times New Roman"/>
          <w:b/>
          <w:bCs/>
          <w:sz w:val="22"/>
        </w:rPr>
        <w:t>hoặc</w:t>
      </w:r>
    </w:p>
    <w:p w:rsidR="00DE4EA0" w:rsidRDefault="00DE4EA0" w:rsidP="00DE4EA0">
      <w:pPr>
        <w:pStyle w:val="courierbody"/>
        <w:spacing w:after="0"/>
        <w:rPr>
          <w:rFonts w:ascii="Courier New" w:hAnsi="Courier New"/>
          <w:sz w:val="22"/>
        </w:rPr>
      </w:pPr>
      <w:r>
        <w:rPr>
          <w:rFonts w:ascii="Times New Roman" w:hAnsi="Times New Roman"/>
          <w:sz w:val="22"/>
        </w:rPr>
        <w:tab/>
      </w:r>
      <w:r>
        <w:rPr>
          <w:rFonts w:ascii="Courier New" w:hAnsi="Courier New"/>
          <w:sz w:val="22"/>
        </w:rPr>
        <w:t>struct cat books1, books2;</w:t>
      </w:r>
    </w:p>
    <w:p w:rsidR="00DE4EA0" w:rsidRDefault="00DE4EA0" w:rsidP="00DE4EA0">
      <w:pPr>
        <w:pStyle w:val="courierbody"/>
        <w:spacing w:after="0"/>
        <w:rPr>
          <w:rFonts w:ascii="Times New Roman" w:hAnsi="Times New Roman"/>
          <w:b/>
          <w:bCs/>
          <w:sz w:val="22"/>
        </w:rPr>
      </w:pPr>
    </w:p>
    <w:p w:rsidR="00DE4EA0" w:rsidRDefault="00DE4EA0" w:rsidP="00DE4EA0">
      <w:pPr>
        <w:pStyle w:val="courierbody"/>
        <w:spacing w:after="0"/>
        <w:rPr>
          <w:rFonts w:ascii="Times New Roman" w:hAnsi="Times New Roman"/>
          <w:b/>
          <w:bCs/>
          <w:sz w:val="22"/>
        </w:rPr>
      </w:pPr>
      <w:r>
        <w:rPr>
          <w:rFonts w:ascii="Times New Roman" w:hAnsi="Times New Roman"/>
          <w:b/>
          <w:bCs/>
          <w:sz w:val="22"/>
        </w:rPr>
        <w:t xml:space="preserve">hoặc </w:t>
      </w:r>
    </w:p>
    <w:p w:rsidR="00DE4EA0" w:rsidRDefault="00DE4EA0" w:rsidP="00DE4EA0">
      <w:pPr>
        <w:pStyle w:val="courierbody"/>
        <w:spacing w:after="0"/>
        <w:rPr>
          <w:rFonts w:ascii="Courier New" w:hAnsi="Courier New" w:cs="Courier New"/>
          <w:sz w:val="22"/>
        </w:rPr>
      </w:pPr>
      <w:r>
        <w:rPr>
          <w:rFonts w:ascii="Times New Roman" w:hAnsi="Times New Roman"/>
          <w:sz w:val="22"/>
        </w:rPr>
        <w:tab/>
      </w:r>
      <w:r>
        <w:rPr>
          <w:rFonts w:ascii="Courier New" w:hAnsi="Courier New" w:cs="Courier New"/>
          <w:sz w:val="22"/>
        </w:rPr>
        <w:t>struct cat books1;</w:t>
      </w:r>
    </w:p>
    <w:p w:rsidR="00DE4EA0" w:rsidRDefault="00DE4EA0" w:rsidP="00DE4EA0">
      <w:pPr>
        <w:pStyle w:val="courierbody"/>
        <w:spacing w:after="0"/>
        <w:rPr>
          <w:rFonts w:ascii="Courier New" w:hAnsi="Courier New" w:cs="Courier New"/>
          <w:sz w:val="22"/>
        </w:rPr>
      </w:pPr>
      <w:r>
        <w:rPr>
          <w:rFonts w:ascii="Courier New" w:hAnsi="Courier New" w:cs="Courier New"/>
          <w:sz w:val="22"/>
        </w:rPr>
        <w:tab/>
        <w:t>struct cat books2;</w:t>
      </w:r>
    </w:p>
    <w:p w:rsidR="00DE4EA0" w:rsidRDefault="00DE4EA0" w:rsidP="00090A18">
      <w:pPr>
        <w:pStyle w:val="subhead"/>
        <w:tabs>
          <w:tab w:val="clear" w:pos="540"/>
          <w:tab w:val="clear" w:pos="1080"/>
        </w:tabs>
        <w:spacing w:before="0" w:after="0"/>
        <w:jc w:val="both"/>
        <w:rPr>
          <w:rFonts w:ascii="Times New Roman" w:hAnsi="Times New Roman"/>
          <w:u w:val="single"/>
        </w:rPr>
      </w:pPr>
    </w:p>
    <w:p w:rsidR="00090A18" w:rsidRDefault="00090A18" w:rsidP="00090A18">
      <w:pPr>
        <w:pStyle w:val="subhead"/>
        <w:tabs>
          <w:tab w:val="clear" w:pos="540"/>
          <w:tab w:val="clear" w:pos="1080"/>
        </w:tabs>
        <w:spacing w:before="0" w:after="0"/>
        <w:jc w:val="both"/>
        <w:rPr>
          <w:rFonts w:ascii="Times New Roman" w:hAnsi="Times New Roman"/>
          <w:u w:val="single"/>
        </w:rPr>
      </w:pPr>
      <w:r>
        <w:rPr>
          <w:rFonts w:ascii="Times New Roman" w:hAnsi="Times New Roman"/>
          <w:u w:val="single"/>
        </w:rPr>
        <w:t xml:space="preserve">Khởi tạo </w:t>
      </w:r>
      <w:del w:id="22" w:author="fpt-aptech" w:date="2005-02-22T11:40:00Z">
        <w:r>
          <w:rPr>
            <w:rFonts w:ascii="Times New Roman" w:hAnsi="Times New Roman"/>
            <w:u w:val="single"/>
          </w:rPr>
          <w:delText>các</w:delText>
        </w:r>
      </w:del>
      <w:ins w:id="23" w:author="fpt-aptech" w:date="2005-02-22T11:39:00Z">
        <w:r>
          <w:rPr>
            <w:rFonts w:ascii="Times New Roman" w:hAnsi="Times New Roman"/>
            <w:u w:val="single"/>
          </w:rPr>
          <w:t xml:space="preserve"> biến</w:t>
        </w:r>
      </w:ins>
      <w:r>
        <w:rPr>
          <w:rFonts w:ascii="Times New Roman" w:hAnsi="Times New Roman"/>
          <w:u w:val="single"/>
        </w:rPr>
        <w:t xml:space="preserve"> cấu trúc</w:t>
      </w:r>
    </w:p>
    <w:p w:rsidR="00090A18" w:rsidRDefault="00090A18" w:rsidP="00090A18">
      <w:pPr>
        <w:pStyle w:val="body"/>
        <w:spacing w:after="0"/>
        <w:rPr>
          <w:rFonts w:ascii="Times New Roman" w:hAnsi="Times New Roman"/>
          <w:sz w:val="22"/>
        </w:rPr>
      </w:pPr>
    </w:p>
    <w:p w:rsidR="00090A18" w:rsidRDefault="00090A18" w:rsidP="00090A18">
      <w:pPr>
        <w:pStyle w:val="body"/>
        <w:spacing w:after="0"/>
        <w:rPr>
          <w:rFonts w:ascii="Times New Roman" w:hAnsi="Times New Roman"/>
          <w:sz w:val="22"/>
        </w:rPr>
      </w:pPr>
      <w:r>
        <w:rPr>
          <w:rFonts w:ascii="Times New Roman" w:hAnsi="Times New Roman"/>
          <w:sz w:val="22"/>
        </w:rPr>
        <w:t>Giống như các biến và mảng, các biến kiểu cấu trúc có thể được khởi tạo tại thời điểm khai báo. Hình thức tương tự như cách khởi tạo mảng. Xét cấu trúc sau dùng để lưu số thứ tự và tên nhân viên:</w:t>
      </w:r>
    </w:p>
    <w:p w:rsidR="00090A18" w:rsidRDefault="00090A18" w:rsidP="00090A18">
      <w:pPr>
        <w:pStyle w:val="body"/>
        <w:spacing w:after="0"/>
        <w:rPr>
          <w:rFonts w:ascii="Times New Roman" w:hAnsi="Times New Roman"/>
          <w:sz w:val="22"/>
        </w:rPr>
      </w:pPr>
    </w:p>
    <w:p w:rsidR="00090A18" w:rsidRDefault="00090A18" w:rsidP="00090A18">
      <w:pPr>
        <w:pStyle w:val="courierbody"/>
        <w:spacing w:after="0"/>
        <w:rPr>
          <w:rFonts w:ascii="Courier New" w:hAnsi="Courier New" w:cs="Courier New"/>
          <w:sz w:val="22"/>
        </w:rPr>
      </w:pPr>
      <w:r>
        <w:rPr>
          <w:rFonts w:ascii="Times New Roman" w:hAnsi="Times New Roman"/>
          <w:sz w:val="22"/>
        </w:rPr>
        <w:tab/>
      </w:r>
      <w:r>
        <w:rPr>
          <w:rFonts w:ascii="Courier New" w:hAnsi="Courier New" w:cs="Courier New"/>
          <w:sz w:val="22"/>
        </w:rPr>
        <w:t xml:space="preserve">struct employee </w:t>
      </w:r>
    </w:p>
    <w:p w:rsidR="00090A18" w:rsidRDefault="00090A18" w:rsidP="00090A18">
      <w:pPr>
        <w:pStyle w:val="courierbody"/>
        <w:spacing w:after="0"/>
        <w:rPr>
          <w:rFonts w:ascii="Courier New" w:hAnsi="Courier New" w:cs="Courier New"/>
          <w:sz w:val="22"/>
        </w:rPr>
      </w:pPr>
      <w:r>
        <w:rPr>
          <w:rFonts w:ascii="Courier New" w:hAnsi="Courier New" w:cs="Courier New"/>
          <w:sz w:val="22"/>
        </w:rPr>
        <w:lastRenderedPageBreak/>
        <w:tab/>
        <w:t>{</w:t>
      </w:r>
    </w:p>
    <w:p w:rsidR="00090A18" w:rsidRDefault="00090A18" w:rsidP="00090A18">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int no;</w:t>
      </w:r>
    </w:p>
    <w:p w:rsidR="00090A18" w:rsidRDefault="00090A18" w:rsidP="00090A18">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char name[20];</w:t>
      </w:r>
    </w:p>
    <w:p w:rsidR="00090A18" w:rsidRDefault="00090A18" w:rsidP="00090A18">
      <w:pPr>
        <w:pStyle w:val="courierbody"/>
        <w:spacing w:after="0"/>
        <w:rPr>
          <w:rFonts w:ascii="Courier New" w:hAnsi="Courier New" w:cs="Courier New"/>
          <w:sz w:val="22"/>
        </w:rPr>
      </w:pPr>
      <w:r>
        <w:rPr>
          <w:rFonts w:ascii="Courier New" w:hAnsi="Courier New" w:cs="Courier New"/>
          <w:sz w:val="22"/>
        </w:rPr>
        <w:tab/>
        <w:t>};</w:t>
      </w:r>
    </w:p>
    <w:p w:rsidR="00090A18" w:rsidRDefault="00090A18" w:rsidP="00090A18">
      <w:pPr>
        <w:pStyle w:val="courierbody"/>
        <w:spacing w:after="0"/>
        <w:rPr>
          <w:rFonts w:ascii="Times New Roman" w:hAnsi="Times New Roman"/>
          <w:sz w:val="22"/>
        </w:rPr>
      </w:pPr>
    </w:p>
    <w:p w:rsidR="00090A18" w:rsidRDefault="00090A18" w:rsidP="00090A18">
      <w:pPr>
        <w:pStyle w:val="body"/>
        <w:spacing w:after="0"/>
        <w:rPr>
          <w:rFonts w:ascii="Times New Roman" w:hAnsi="Times New Roman"/>
          <w:sz w:val="22"/>
        </w:rPr>
      </w:pPr>
      <w:r>
        <w:rPr>
          <w:rFonts w:ascii="Times New Roman" w:hAnsi="Times New Roman"/>
          <w:sz w:val="22"/>
        </w:rPr>
        <w:t xml:space="preserve">Các biến </w:t>
      </w:r>
      <w:r>
        <w:rPr>
          <w:rFonts w:ascii="Times New Roman" w:hAnsi="Times New Roman"/>
          <w:b/>
          <w:bCs/>
          <w:sz w:val="22"/>
        </w:rPr>
        <w:t>emp1</w:t>
      </w:r>
      <w:r>
        <w:rPr>
          <w:rFonts w:ascii="Times New Roman" w:hAnsi="Times New Roman"/>
          <w:sz w:val="22"/>
        </w:rPr>
        <w:t xml:space="preserve"> và </w:t>
      </w:r>
      <w:r>
        <w:rPr>
          <w:rFonts w:ascii="Times New Roman" w:hAnsi="Times New Roman"/>
          <w:b/>
          <w:bCs/>
          <w:sz w:val="22"/>
        </w:rPr>
        <w:t>emp2</w:t>
      </w:r>
      <w:r>
        <w:rPr>
          <w:rFonts w:ascii="Times New Roman" w:hAnsi="Times New Roman"/>
          <w:sz w:val="22"/>
        </w:rPr>
        <w:t xml:space="preserve"> có kiểu </w:t>
      </w:r>
      <w:r>
        <w:rPr>
          <w:rFonts w:ascii="Times New Roman" w:hAnsi="Times New Roman"/>
          <w:b/>
          <w:bCs/>
          <w:sz w:val="22"/>
        </w:rPr>
        <w:t>employee</w:t>
      </w:r>
      <w:r>
        <w:rPr>
          <w:rFonts w:ascii="Times New Roman" w:hAnsi="Times New Roman"/>
          <w:sz w:val="22"/>
        </w:rPr>
        <w:t xml:space="preserve"> có thể được khai báo và khởi tạo như sau:</w:t>
      </w:r>
    </w:p>
    <w:p w:rsidR="00090A18" w:rsidRDefault="00090A18" w:rsidP="00090A18">
      <w:pPr>
        <w:pStyle w:val="body"/>
        <w:spacing w:after="0"/>
        <w:rPr>
          <w:rFonts w:ascii="Times New Roman" w:hAnsi="Times New Roman"/>
          <w:sz w:val="22"/>
        </w:rPr>
      </w:pPr>
    </w:p>
    <w:p w:rsidR="00090A18" w:rsidRDefault="00090A18" w:rsidP="00090A18">
      <w:pPr>
        <w:pStyle w:val="body"/>
        <w:spacing w:after="0"/>
        <w:rPr>
          <w:rFonts w:ascii="Courier New" w:hAnsi="Courier New" w:cs="Courier New"/>
          <w:sz w:val="22"/>
        </w:rPr>
      </w:pPr>
      <w:r>
        <w:rPr>
          <w:rFonts w:ascii="Times New Roman" w:hAnsi="Times New Roman"/>
          <w:sz w:val="22"/>
        </w:rPr>
        <w:tab/>
      </w:r>
      <w:r>
        <w:rPr>
          <w:rFonts w:ascii="Courier New" w:hAnsi="Courier New" w:cs="Courier New"/>
          <w:sz w:val="22"/>
        </w:rPr>
        <w:t>struct employee emp1 = {346, “Abraham”};</w:t>
      </w:r>
    </w:p>
    <w:p w:rsidR="00090A18" w:rsidRDefault="00090A18" w:rsidP="00090A18">
      <w:pPr>
        <w:pStyle w:val="courierbody"/>
        <w:spacing w:after="0"/>
        <w:rPr>
          <w:rFonts w:ascii="Courier New" w:hAnsi="Courier New" w:cs="Courier New"/>
          <w:sz w:val="22"/>
        </w:rPr>
      </w:pPr>
      <w:r>
        <w:rPr>
          <w:rFonts w:ascii="Courier New" w:hAnsi="Courier New" w:cs="Courier New"/>
          <w:sz w:val="22"/>
        </w:rPr>
        <w:tab/>
        <w:t>struct employee emp2 = {347, “John”};</w:t>
      </w:r>
    </w:p>
    <w:p w:rsidR="00DE4EA0" w:rsidRDefault="00DE4EA0" w:rsidP="00DE4EA0">
      <w:pPr>
        <w:pStyle w:val="body"/>
        <w:tabs>
          <w:tab w:val="clear" w:pos="540"/>
        </w:tabs>
        <w:spacing w:after="0"/>
        <w:rPr>
          <w:rFonts w:ascii="Times New Roman" w:hAnsi="Times New Roman"/>
          <w:b/>
          <w:bCs/>
          <w:sz w:val="22"/>
          <w:u w:val="single"/>
        </w:rPr>
      </w:pPr>
    </w:p>
    <w:p w:rsidR="00DE4EA0" w:rsidRDefault="00DE4EA0" w:rsidP="00DE4EA0">
      <w:pPr>
        <w:pStyle w:val="body"/>
        <w:tabs>
          <w:tab w:val="clear" w:pos="540"/>
        </w:tabs>
        <w:spacing w:after="0"/>
        <w:rPr>
          <w:rFonts w:ascii="Times New Roman" w:hAnsi="Times New Roman"/>
          <w:b/>
          <w:bCs/>
          <w:sz w:val="22"/>
          <w:u w:val="single"/>
        </w:rPr>
      </w:pPr>
      <w:ins w:id="24" w:author="fpt-aptech" w:date="2005-02-22T11:53:00Z">
        <w:r>
          <w:rPr>
            <w:rFonts w:ascii="Times New Roman" w:hAnsi="Times New Roman"/>
            <w:b/>
            <w:bCs/>
            <w:sz w:val="22"/>
            <w:u w:val="single"/>
          </w:rPr>
          <w:t>Thực hiện câu lệnh gán với các biến cấu trúc</w:t>
        </w:r>
      </w:ins>
    </w:p>
    <w:p w:rsidR="00DE4EA0" w:rsidRDefault="00DE4EA0" w:rsidP="00DE4EA0">
      <w:pPr>
        <w:pStyle w:val="body"/>
        <w:spacing w:after="0"/>
        <w:rPr>
          <w:rFonts w:ascii="Times New Roman" w:hAnsi="Times New Roman"/>
          <w:sz w:val="22"/>
        </w:rPr>
      </w:pPr>
    </w:p>
    <w:p w:rsidR="00DE4EA0" w:rsidRDefault="00DE4EA0" w:rsidP="00DE4EA0">
      <w:pPr>
        <w:pStyle w:val="body"/>
        <w:spacing w:after="0"/>
        <w:rPr>
          <w:rFonts w:ascii="Times New Roman" w:hAnsi="Times New Roman"/>
          <w:sz w:val="22"/>
        </w:rPr>
      </w:pPr>
      <w:r>
        <w:rPr>
          <w:rFonts w:ascii="Times New Roman" w:hAnsi="Times New Roman"/>
          <w:sz w:val="22"/>
        </w:rPr>
        <w:t>Có thể gán giá trị của một biến cấu trúc cho một biến khác cùng kiểu bằng cách sử dụng câu lệnh gán đơn giản. Chẳng hạn, nếu books1 và books2 là các biến cấu trúc có cùng kiểu, thì câu lệnh sau là hợp lệ.</w:t>
      </w:r>
    </w:p>
    <w:p w:rsidR="00DE4EA0" w:rsidRDefault="00DE4EA0" w:rsidP="00DE4EA0">
      <w:pPr>
        <w:pStyle w:val="body"/>
        <w:spacing w:after="0"/>
        <w:rPr>
          <w:rFonts w:ascii="Times New Roman" w:hAnsi="Times New Roman"/>
          <w:sz w:val="22"/>
        </w:rPr>
      </w:pPr>
    </w:p>
    <w:p w:rsidR="00BD5935" w:rsidRDefault="00DE4EA0" w:rsidP="00DE4EA0">
      <w:pPr>
        <w:rPr>
          <w:rFonts w:ascii="Courier New" w:hAnsi="Courier New" w:cs="Courier New"/>
        </w:rPr>
      </w:pPr>
      <w:r>
        <w:rPr>
          <w:rFonts w:ascii="Courier New" w:hAnsi="Courier New" w:cs="Courier New"/>
        </w:rPr>
        <w:tab/>
        <w:t>books2 = books1;</w:t>
      </w:r>
    </w:p>
    <w:p w:rsidR="00DE4EA0" w:rsidRDefault="00DE4EA0" w:rsidP="00DE4EA0">
      <w:pPr>
        <w:pStyle w:val="subhead"/>
        <w:tabs>
          <w:tab w:val="clear" w:pos="540"/>
          <w:tab w:val="clear" w:pos="1080"/>
        </w:tabs>
        <w:spacing w:before="0" w:after="0"/>
        <w:jc w:val="both"/>
        <w:rPr>
          <w:rFonts w:ascii="Times New Roman" w:hAnsi="Times New Roman"/>
          <w:u w:val="single"/>
        </w:rPr>
      </w:pPr>
      <w:r>
        <w:rPr>
          <w:rFonts w:ascii="Times New Roman" w:hAnsi="Times New Roman"/>
          <w:u w:val="single"/>
        </w:rPr>
        <w:t>Cấu trúc lồng trong cấu trúc</w:t>
      </w:r>
    </w:p>
    <w:p w:rsidR="00DE4EA0" w:rsidRDefault="00DE4EA0" w:rsidP="00DE4EA0">
      <w:pPr>
        <w:pStyle w:val="body"/>
        <w:spacing w:after="0"/>
        <w:rPr>
          <w:rFonts w:ascii="Times New Roman" w:hAnsi="Times New Roman"/>
          <w:sz w:val="22"/>
        </w:rPr>
      </w:pPr>
    </w:p>
    <w:p w:rsidR="00DE4EA0" w:rsidRDefault="00DE4EA0" w:rsidP="00DE4EA0">
      <w:pPr>
        <w:pStyle w:val="body"/>
        <w:spacing w:after="0"/>
        <w:rPr>
          <w:rFonts w:ascii="Times New Roman" w:hAnsi="Times New Roman"/>
          <w:sz w:val="22"/>
        </w:rPr>
      </w:pPr>
      <w:r>
        <w:rPr>
          <w:rFonts w:ascii="Times New Roman" w:hAnsi="Times New Roman"/>
          <w:sz w:val="22"/>
        </w:rPr>
        <w:t xml:space="preserve">Một cấu trúc có thể lồng trong một cấu trúc khác. </w:t>
      </w:r>
    </w:p>
    <w:p w:rsidR="00D752CC" w:rsidRDefault="00D752CC" w:rsidP="00D752CC">
      <w:pPr>
        <w:pStyle w:val="body"/>
        <w:spacing w:after="0"/>
        <w:rPr>
          <w:rFonts w:ascii="Courier New" w:hAnsi="Courier New" w:cs="Courier New"/>
          <w:sz w:val="22"/>
        </w:rPr>
      </w:pPr>
      <w:r>
        <w:rPr>
          <w:rFonts w:ascii="Courier New" w:hAnsi="Courier New" w:cs="Courier New"/>
          <w:b/>
          <w:bCs/>
          <w:sz w:val="22"/>
        </w:rPr>
        <w:t xml:space="preserve">    struct</w:t>
      </w:r>
      <w:r>
        <w:rPr>
          <w:rFonts w:ascii="Courier New" w:hAnsi="Courier New" w:cs="Courier New"/>
          <w:sz w:val="22"/>
        </w:rPr>
        <w:t xml:space="preserve"> cat </w:t>
      </w:r>
    </w:p>
    <w:p w:rsidR="00D752CC" w:rsidRDefault="00D752CC" w:rsidP="00D752CC">
      <w:pPr>
        <w:pStyle w:val="body"/>
        <w:spacing w:after="0"/>
        <w:rPr>
          <w:rFonts w:ascii="Courier New" w:hAnsi="Courier New" w:cs="Courier New"/>
          <w:sz w:val="22"/>
        </w:rPr>
      </w:pPr>
      <w:r>
        <w:rPr>
          <w:rFonts w:ascii="Courier New" w:hAnsi="Courier New" w:cs="Courier New"/>
          <w:sz w:val="22"/>
        </w:rPr>
        <w:tab/>
        <w:t>{</w:t>
      </w:r>
    </w:p>
    <w:p w:rsidR="00D752CC" w:rsidRDefault="00D752CC" w:rsidP="00D752CC">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char name [25];</w:t>
      </w:r>
    </w:p>
    <w:p w:rsidR="00D752CC" w:rsidRDefault="00D752CC" w:rsidP="00D752CC">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char author [20];</w:t>
      </w:r>
    </w:p>
    <w:p w:rsidR="00D752CC" w:rsidRDefault="00D752CC" w:rsidP="00D752CC">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int page;</w:t>
      </w:r>
    </w:p>
    <w:p w:rsidR="00D752CC" w:rsidRDefault="00D752CC" w:rsidP="00D752CC">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float price;</w:t>
      </w:r>
    </w:p>
    <w:p w:rsidR="00D752CC" w:rsidRDefault="00D752CC" w:rsidP="00D752CC">
      <w:pPr>
        <w:pStyle w:val="courierbody"/>
        <w:spacing w:after="0"/>
        <w:rPr>
          <w:rFonts w:ascii="Courier New" w:hAnsi="Courier New" w:cs="Courier New"/>
          <w:sz w:val="22"/>
        </w:rPr>
      </w:pPr>
      <w:r>
        <w:rPr>
          <w:rFonts w:ascii="Courier New" w:hAnsi="Courier New" w:cs="Courier New"/>
          <w:sz w:val="22"/>
        </w:rPr>
        <w:tab/>
        <w:t>};</w:t>
      </w:r>
    </w:p>
    <w:p w:rsidR="00DE4EA0" w:rsidRDefault="00DE4EA0" w:rsidP="00DE4EA0">
      <w:pPr>
        <w:pStyle w:val="body"/>
        <w:spacing w:after="0"/>
        <w:rPr>
          <w:rFonts w:ascii="Times New Roman" w:hAnsi="Times New Roman"/>
          <w:sz w:val="22"/>
        </w:rPr>
      </w:pPr>
    </w:p>
    <w:p w:rsidR="00DE4EA0" w:rsidRDefault="00DE4EA0" w:rsidP="00DE4EA0">
      <w:pPr>
        <w:pStyle w:val="courierbody"/>
        <w:spacing w:after="0"/>
        <w:rPr>
          <w:rFonts w:ascii="Courier New" w:hAnsi="Courier New" w:cs="Courier New"/>
          <w:sz w:val="22"/>
        </w:rPr>
      </w:pPr>
      <w:r>
        <w:rPr>
          <w:rFonts w:ascii="Times New Roman" w:hAnsi="Times New Roman"/>
          <w:sz w:val="22"/>
        </w:rPr>
        <w:tab/>
      </w:r>
      <w:r>
        <w:rPr>
          <w:rFonts w:ascii="Courier New" w:hAnsi="Courier New" w:cs="Courier New"/>
          <w:sz w:val="22"/>
        </w:rPr>
        <w:t>struct issue</w:t>
      </w:r>
    </w:p>
    <w:p w:rsidR="00DE4EA0" w:rsidRDefault="00DE4EA0" w:rsidP="00DE4EA0">
      <w:pPr>
        <w:pStyle w:val="courierbody"/>
        <w:spacing w:after="0"/>
        <w:rPr>
          <w:rFonts w:ascii="Courier New" w:hAnsi="Courier New" w:cs="Courier New"/>
          <w:sz w:val="22"/>
        </w:rPr>
      </w:pPr>
      <w:r>
        <w:rPr>
          <w:rFonts w:ascii="Courier New" w:hAnsi="Courier New" w:cs="Courier New"/>
          <w:sz w:val="22"/>
        </w:rPr>
        <w:tab/>
        <w:t>{</w:t>
      </w:r>
    </w:p>
    <w:p w:rsidR="00DE4EA0" w:rsidRDefault="00DE4EA0" w:rsidP="00DE4EA0">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char borrower [20];</w:t>
      </w:r>
    </w:p>
    <w:p w:rsidR="00DE4EA0" w:rsidRDefault="00DE4EA0" w:rsidP="00DE4EA0">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char dt_of_issue[8];</w:t>
      </w:r>
    </w:p>
    <w:p w:rsidR="00DE4EA0" w:rsidRDefault="00DE4EA0" w:rsidP="00DE4EA0">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r>
      <w:r w:rsidRPr="00D752CC">
        <w:rPr>
          <w:rFonts w:ascii="Courier New" w:hAnsi="Courier New" w:cs="Courier New"/>
          <w:b/>
          <w:sz w:val="22"/>
        </w:rPr>
        <w:t>struct cat</w:t>
      </w:r>
      <w:r>
        <w:rPr>
          <w:rFonts w:ascii="Courier New" w:hAnsi="Courier New" w:cs="Courier New"/>
          <w:sz w:val="22"/>
        </w:rPr>
        <w:t xml:space="preserve"> books;</w:t>
      </w:r>
    </w:p>
    <w:p w:rsidR="00DE4EA0" w:rsidRDefault="00DE4EA0" w:rsidP="00DE4EA0">
      <w:pPr>
        <w:pStyle w:val="courierbody"/>
        <w:spacing w:after="0"/>
        <w:rPr>
          <w:rFonts w:ascii="Courier New" w:hAnsi="Courier New" w:cs="Courier New"/>
          <w:sz w:val="22"/>
        </w:rPr>
      </w:pPr>
      <w:r>
        <w:rPr>
          <w:rFonts w:ascii="Courier New" w:hAnsi="Courier New" w:cs="Courier New"/>
          <w:sz w:val="22"/>
        </w:rPr>
        <w:tab/>
        <w:t>};</w:t>
      </w:r>
    </w:p>
    <w:p w:rsidR="00B00813" w:rsidRDefault="00B00813" w:rsidP="00B00813">
      <w:pPr>
        <w:pStyle w:val="subhead"/>
        <w:tabs>
          <w:tab w:val="clear" w:pos="540"/>
          <w:tab w:val="clear" w:pos="1080"/>
        </w:tabs>
        <w:spacing w:before="0" w:after="0"/>
        <w:jc w:val="both"/>
        <w:rPr>
          <w:rFonts w:ascii="Times New Roman" w:hAnsi="Times New Roman"/>
          <w:u w:val="single"/>
        </w:rPr>
      </w:pPr>
      <w:r>
        <w:rPr>
          <w:rFonts w:ascii="Times New Roman" w:hAnsi="Times New Roman"/>
          <w:u w:val="single"/>
        </w:rPr>
        <w:t>Mảng các cấu trúc</w:t>
      </w:r>
    </w:p>
    <w:p w:rsidR="00B00813" w:rsidRDefault="00B00813" w:rsidP="00B00813">
      <w:pPr>
        <w:pStyle w:val="body"/>
        <w:spacing w:after="0"/>
        <w:rPr>
          <w:rFonts w:ascii="Times New Roman" w:hAnsi="Times New Roman"/>
          <w:sz w:val="22"/>
        </w:rPr>
      </w:pPr>
    </w:p>
    <w:p w:rsidR="00B00813" w:rsidRDefault="00B00813" w:rsidP="00B00813">
      <w:pPr>
        <w:pStyle w:val="body"/>
        <w:spacing w:after="0"/>
        <w:rPr>
          <w:rFonts w:ascii="Times New Roman" w:hAnsi="Times New Roman"/>
          <w:sz w:val="22"/>
        </w:rPr>
      </w:pPr>
      <w:r>
        <w:rPr>
          <w:rFonts w:ascii="Times New Roman" w:hAnsi="Times New Roman"/>
          <w:sz w:val="22"/>
        </w:rPr>
        <w:t>Một trong những cách sử dụng thông thường của cấu trúc là mảng cấu trúc. Để khai báo một mảng các cấu trúc, một cấu trúc sẽ được định nghĩa trước, và sau đó một biến mảng có kiểu đó sẽ được khai báo. Ví dụ như, để khai báo một mảng các cấu trúc có kiểu cat, câu lệnh sẽ là:</w:t>
      </w:r>
    </w:p>
    <w:p w:rsidR="00B00813" w:rsidRDefault="00B00813" w:rsidP="00B00813">
      <w:pPr>
        <w:pStyle w:val="body"/>
        <w:spacing w:after="0"/>
        <w:rPr>
          <w:rFonts w:ascii="Times New Roman" w:hAnsi="Times New Roman"/>
          <w:sz w:val="22"/>
        </w:rPr>
      </w:pPr>
    </w:p>
    <w:p w:rsidR="00B00813" w:rsidRDefault="00B00813" w:rsidP="00B00813">
      <w:pPr>
        <w:pStyle w:val="courierbody"/>
        <w:spacing w:after="0"/>
        <w:rPr>
          <w:rFonts w:ascii="Courier New" w:hAnsi="Courier New" w:cs="Courier New"/>
          <w:sz w:val="22"/>
        </w:rPr>
      </w:pPr>
      <w:r>
        <w:rPr>
          <w:rFonts w:ascii="Times New Roman" w:hAnsi="Times New Roman"/>
          <w:sz w:val="22"/>
        </w:rPr>
        <w:tab/>
      </w:r>
      <w:r>
        <w:rPr>
          <w:rFonts w:ascii="Courier New" w:hAnsi="Courier New" w:cs="Courier New"/>
          <w:b/>
          <w:bCs/>
          <w:sz w:val="22"/>
        </w:rPr>
        <w:t>struct cat</w:t>
      </w:r>
      <w:r>
        <w:rPr>
          <w:rFonts w:ascii="Courier New" w:hAnsi="Courier New" w:cs="Courier New"/>
          <w:sz w:val="22"/>
        </w:rPr>
        <w:t xml:space="preserve"> books[50];</w:t>
      </w:r>
    </w:p>
    <w:p w:rsidR="00F06582" w:rsidRDefault="00F06582" w:rsidP="00F06582">
      <w:pPr>
        <w:pStyle w:val="body"/>
        <w:spacing w:after="0"/>
        <w:rPr>
          <w:rFonts w:ascii="Times New Roman" w:hAnsi="Times New Roman"/>
          <w:sz w:val="22"/>
        </w:rPr>
      </w:pPr>
      <w:r>
        <w:rPr>
          <w:rFonts w:ascii="Times New Roman" w:hAnsi="Times New Roman"/>
          <w:sz w:val="22"/>
        </w:rPr>
        <w:t xml:space="preserve">Giống như tất cả các biến, mảng các cấu trúc bắt đầu tại chỉ số 0. </w:t>
      </w:r>
      <w:del w:id="25" w:author="QUYENNT" w:date="2005-02-23T08:50:00Z">
        <w:r>
          <w:rPr>
            <w:rFonts w:ascii="Times New Roman" w:hAnsi="Times New Roman"/>
            <w:sz w:val="22"/>
          </w:rPr>
          <w:delText>Tên mảng theo sau bởi chỉ số nằm trong dấu móc vuông đại diện cho một phần tử của mảng</w:delText>
        </w:r>
      </w:del>
      <w:del w:id="26" w:author="QUYENNT" w:date="2005-02-23T08:57:00Z">
        <w:r>
          <w:rPr>
            <w:rFonts w:ascii="Times New Roman" w:hAnsi="Times New Roman"/>
            <w:sz w:val="22"/>
          </w:rPr>
          <w:delText>luật dùng để liên hệ đến các trường (hay các phần tử) của cấu trúc đều áp dụng được về sau</w:delText>
        </w:r>
      </w:del>
    </w:p>
    <w:p w:rsidR="00F06582" w:rsidRDefault="00F06582" w:rsidP="00F06582">
      <w:pPr>
        <w:pStyle w:val="courierbody"/>
        <w:spacing w:after="0"/>
        <w:rPr>
          <w:rFonts w:ascii="Courier New" w:hAnsi="Courier New" w:cs="Courier New"/>
          <w:sz w:val="22"/>
        </w:rPr>
      </w:pPr>
      <w:r>
        <w:rPr>
          <w:rFonts w:ascii="Courier New" w:hAnsi="Courier New" w:cs="Courier New"/>
          <w:sz w:val="22"/>
        </w:rPr>
        <w:tab/>
      </w:r>
    </w:p>
    <w:p w:rsidR="00F06582" w:rsidRDefault="00F06582" w:rsidP="00F06582">
      <w:pPr>
        <w:pStyle w:val="courierbody"/>
        <w:spacing w:after="0"/>
        <w:rPr>
          <w:rFonts w:ascii="Courier New" w:hAnsi="Courier New" w:cs="Courier New"/>
          <w:sz w:val="22"/>
        </w:rPr>
      </w:pPr>
      <w:r>
        <w:rPr>
          <w:rFonts w:ascii="Courier New" w:hAnsi="Courier New" w:cs="Courier New"/>
          <w:sz w:val="22"/>
        </w:rPr>
        <w:t>books[4].author</w:t>
      </w:r>
    </w:p>
    <w:p w:rsidR="00F06582" w:rsidRDefault="00F06582" w:rsidP="00F06582">
      <w:pPr>
        <w:pStyle w:val="body"/>
        <w:spacing w:after="0"/>
        <w:rPr>
          <w:rFonts w:ascii="Times New Roman" w:hAnsi="Times New Roman"/>
          <w:sz w:val="22"/>
        </w:rPr>
      </w:pPr>
    </w:p>
    <w:p w:rsidR="00F06582" w:rsidRDefault="00F06582" w:rsidP="00F06582">
      <w:pPr>
        <w:pStyle w:val="body"/>
        <w:spacing w:after="0"/>
        <w:rPr>
          <w:rFonts w:ascii="Times New Roman" w:hAnsi="Times New Roman"/>
          <w:sz w:val="22"/>
        </w:rPr>
      </w:pPr>
      <w:r>
        <w:rPr>
          <w:rFonts w:ascii="Times New Roman" w:hAnsi="Times New Roman"/>
          <w:sz w:val="22"/>
        </w:rPr>
        <w:t xml:space="preserve">sẽ </w:t>
      </w:r>
      <w:del w:id="27" w:author="QUYENNT" w:date="2005-02-23T08:59:00Z">
        <w:r>
          <w:rPr>
            <w:rFonts w:ascii="Times New Roman" w:hAnsi="Times New Roman"/>
            <w:sz w:val="22"/>
          </w:rPr>
          <w:delText>liên hệ đến biến</w:delText>
        </w:r>
      </w:del>
      <w:ins w:id="28" w:author="QUYENNT" w:date="2005-02-23T08:59:00Z">
        <w:r>
          <w:rPr>
            <w:rFonts w:ascii="Times New Roman" w:hAnsi="Times New Roman"/>
            <w:sz w:val="22"/>
          </w:rPr>
          <w:t xml:space="preserve"> tương </w:t>
        </w:r>
      </w:ins>
      <w:ins w:id="29" w:author="QUYENNT" w:date="2005-02-23T09:00:00Z">
        <w:r>
          <w:rPr>
            <w:rFonts w:ascii="Times New Roman" w:hAnsi="Times New Roman"/>
            <w:sz w:val="22"/>
          </w:rPr>
          <w:t>ứng là thành phần</w:t>
        </w:r>
      </w:ins>
      <w:r>
        <w:rPr>
          <w:rFonts w:ascii="Times New Roman" w:hAnsi="Times New Roman"/>
          <w:sz w:val="22"/>
        </w:rPr>
        <w:t xml:space="preserve"> author của phần tử thứ tư </w:t>
      </w:r>
      <w:del w:id="30" w:author="QUYENNT" w:date="2005-02-23T09:00:00Z">
        <w:r>
          <w:rPr>
            <w:rFonts w:ascii="Times New Roman" w:hAnsi="Times New Roman"/>
            <w:sz w:val="22"/>
          </w:rPr>
          <w:delText>của</w:delText>
        </w:r>
      </w:del>
      <w:ins w:id="31" w:author="QUYENNT" w:date="2005-02-23T09:00:00Z">
        <w:r>
          <w:rPr>
            <w:rFonts w:ascii="Times New Roman" w:hAnsi="Times New Roman"/>
            <w:sz w:val="22"/>
          </w:rPr>
          <w:t xml:space="preserve"> trong</w:t>
        </w:r>
      </w:ins>
      <w:r>
        <w:rPr>
          <w:rFonts w:ascii="Times New Roman" w:hAnsi="Times New Roman"/>
          <w:sz w:val="22"/>
        </w:rPr>
        <w:t xml:space="preserve"> mảng </w:t>
      </w:r>
      <w:r>
        <w:rPr>
          <w:rFonts w:ascii="Times New Roman" w:hAnsi="Times New Roman"/>
          <w:b/>
          <w:bCs/>
          <w:sz w:val="22"/>
        </w:rPr>
        <w:t>books</w:t>
      </w:r>
      <w:r>
        <w:rPr>
          <w:rFonts w:ascii="Times New Roman" w:hAnsi="Times New Roman"/>
          <w:sz w:val="22"/>
        </w:rPr>
        <w:t>.</w:t>
      </w:r>
    </w:p>
    <w:p w:rsidR="00DE4EA0" w:rsidRPr="00F07C19" w:rsidRDefault="00DE4EA0" w:rsidP="00DE4EA0"/>
    <w:p w:rsidR="00BD2CC5" w:rsidRPr="003B5FB6" w:rsidRDefault="00BD2CC5" w:rsidP="00BD2CC5">
      <w:pPr>
        <w:pStyle w:val="Heading1"/>
        <w:rPr>
          <w:color w:val="002060"/>
        </w:rPr>
      </w:pPr>
      <w:r w:rsidRPr="003B5FB6">
        <w:rPr>
          <w:color w:val="002060"/>
        </w:rPr>
        <w:lastRenderedPageBreak/>
        <w:t>Bài tập thực hành</w:t>
      </w:r>
    </w:p>
    <w:p w:rsidR="00914872" w:rsidRPr="003B5FB6" w:rsidRDefault="00914872" w:rsidP="0091487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914872" w:rsidRPr="003B5FB6" w:rsidRDefault="00914872" w:rsidP="00914872">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914872" w:rsidRDefault="007A04B8" w:rsidP="0091487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914872" w:rsidRPr="003B5FB6">
        <w:rPr>
          <w:rFonts w:ascii="Times New Roman" w:hAnsi="Times New Roman" w:cs="Times New Roman"/>
          <w:b/>
          <w:color w:val="002060"/>
          <w:sz w:val="24"/>
          <w:szCs w:val="24"/>
        </w:rPr>
        <w:t xml:space="preserve">. Mô tả bài toán: </w:t>
      </w:r>
    </w:p>
    <w:p w:rsidR="00914872" w:rsidRDefault="007A04B8" w:rsidP="0091487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14872" w:rsidRPr="003B5FB6">
        <w:rPr>
          <w:rFonts w:ascii="Times New Roman" w:hAnsi="Times New Roman" w:cs="Times New Roman"/>
          <w:b/>
          <w:color w:val="002060"/>
          <w:sz w:val="24"/>
          <w:szCs w:val="24"/>
        </w:rPr>
        <w:t>. Các bước thực hiện: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Sinhvien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hoten[30];</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maso;</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van;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toan;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anh;</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Sinhvien a;</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"Ma so:"</w:t>
      </w:r>
      <w:r>
        <w:rPr>
          <w:rFonts w:ascii="Consolas" w:hAnsi="Consolas" w:cs="Consolas"/>
          <w:color w:val="000000"/>
          <w:sz w:val="19"/>
          <w:szCs w:val="19"/>
          <w:highlight w:val="white"/>
        </w:rPr>
        <w:t>);</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"%d"</w:t>
      </w:r>
      <w:r>
        <w:rPr>
          <w:rFonts w:ascii="Consolas" w:hAnsi="Consolas" w:cs="Consolas"/>
          <w:color w:val="000000"/>
          <w:sz w:val="19"/>
          <w:szCs w:val="19"/>
          <w:highlight w:val="white"/>
        </w:rPr>
        <w:t>,&amp;a.maso);</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fflush stdin;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"Ho ten:"</w:t>
      </w:r>
      <w:r>
        <w:rPr>
          <w:rFonts w:ascii="Consolas" w:hAnsi="Consolas" w:cs="Consolas"/>
          <w:color w:val="000000"/>
          <w:sz w:val="19"/>
          <w:szCs w:val="19"/>
          <w:highlight w:val="white"/>
        </w:rPr>
        <w:t>);</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gets(a.hoten);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"Diem Van:"</w:t>
      </w:r>
      <w:r>
        <w:rPr>
          <w:rFonts w:ascii="Consolas" w:hAnsi="Consolas" w:cs="Consolas"/>
          <w:color w:val="000000"/>
          <w:sz w:val="19"/>
          <w:szCs w:val="19"/>
          <w:highlight w:val="white"/>
        </w:rPr>
        <w:t>);</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"%f"</w:t>
      </w:r>
      <w:r>
        <w:rPr>
          <w:rFonts w:ascii="Consolas" w:hAnsi="Consolas" w:cs="Consolas"/>
          <w:color w:val="000000"/>
          <w:sz w:val="19"/>
          <w:szCs w:val="19"/>
          <w:highlight w:val="white"/>
        </w:rPr>
        <w:t>,&amp;a.van);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"Diem Toan:"</w:t>
      </w:r>
      <w:r>
        <w:rPr>
          <w:rFonts w:ascii="Consolas" w:hAnsi="Consolas" w:cs="Consolas"/>
          <w:color w:val="000000"/>
          <w:sz w:val="19"/>
          <w:szCs w:val="19"/>
          <w:highlight w:val="white"/>
        </w:rPr>
        <w:t>);</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"%f"</w:t>
      </w:r>
      <w:r>
        <w:rPr>
          <w:rFonts w:ascii="Consolas" w:hAnsi="Consolas" w:cs="Consolas"/>
          <w:color w:val="000000"/>
          <w:sz w:val="19"/>
          <w:szCs w:val="19"/>
          <w:highlight w:val="white"/>
        </w:rPr>
        <w:t>,&amp;a.toan);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"Diem Anh:"</w:t>
      </w:r>
      <w:r>
        <w:rPr>
          <w:rFonts w:ascii="Consolas" w:hAnsi="Consolas" w:cs="Consolas"/>
          <w:color w:val="000000"/>
          <w:sz w:val="19"/>
          <w:szCs w:val="19"/>
          <w:highlight w:val="white"/>
        </w:rPr>
        <w:t xml:space="preserve">);   </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"%f"</w:t>
      </w:r>
      <w:r>
        <w:rPr>
          <w:rFonts w:ascii="Consolas" w:hAnsi="Consolas" w:cs="Consolas"/>
          <w:color w:val="000000"/>
          <w:sz w:val="19"/>
          <w:szCs w:val="19"/>
          <w:highlight w:val="white"/>
        </w:rPr>
        <w:t>,&amp;a.anh);</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"\nHoten:%s"</w:t>
      </w:r>
      <w:r>
        <w:rPr>
          <w:rFonts w:ascii="Consolas" w:hAnsi="Consolas" w:cs="Consolas"/>
          <w:color w:val="000000"/>
          <w:sz w:val="19"/>
          <w:szCs w:val="19"/>
          <w:highlight w:val="white"/>
        </w:rPr>
        <w:t xml:space="preserve">,a.hoten);  </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"\nMaso:%d"</w:t>
      </w:r>
      <w:r>
        <w:rPr>
          <w:rFonts w:ascii="Consolas" w:hAnsi="Consolas" w:cs="Consolas"/>
          <w:color w:val="000000"/>
          <w:sz w:val="19"/>
          <w:szCs w:val="19"/>
          <w:highlight w:val="white"/>
        </w:rPr>
        <w:t>,a.maso);</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"\nVan:%f"</w:t>
      </w:r>
      <w:r>
        <w:rPr>
          <w:rFonts w:ascii="Consolas" w:hAnsi="Consolas" w:cs="Consolas"/>
          <w:color w:val="000000"/>
          <w:sz w:val="19"/>
          <w:szCs w:val="19"/>
          <w:highlight w:val="white"/>
        </w:rPr>
        <w:t>,a.van);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"\nToan:%f"</w:t>
      </w:r>
      <w:r>
        <w:rPr>
          <w:rFonts w:ascii="Consolas" w:hAnsi="Consolas" w:cs="Consolas"/>
          <w:color w:val="000000"/>
          <w:sz w:val="19"/>
          <w:szCs w:val="19"/>
          <w:highlight w:val="white"/>
        </w:rPr>
        <w:t>,a.toan);</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"\nAnh:%f"</w:t>
      </w:r>
      <w:r>
        <w:rPr>
          <w:rFonts w:ascii="Consolas" w:hAnsi="Consolas" w:cs="Consolas"/>
          <w:color w:val="000000"/>
          <w:sz w:val="19"/>
          <w:szCs w:val="19"/>
          <w:highlight w:val="white"/>
        </w:rPr>
        <w:t>,a.anh);</w:t>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rsidR="001A2B7A" w:rsidRDefault="001A2B7A" w:rsidP="001A2B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getche();</w:t>
      </w:r>
    </w:p>
    <w:p w:rsidR="001A2B7A" w:rsidRPr="003B5FB6" w:rsidRDefault="001A2B7A" w:rsidP="001A2B7A">
      <w:pPr>
        <w:spacing w:line="312" w:lineRule="auto"/>
        <w:ind w:left="270"/>
        <w:rPr>
          <w:rFonts w:ascii="Times New Roman" w:hAnsi="Times New Roman" w:cs="Times New Roman"/>
          <w:b/>
          <w:color w:val="002060"/>
          <w:sz w:val="24"/>
          <w:szCs w:val="24"/>
        </w:rPr>
      </w:pPr>
      <w:r>
        <w:rPr>
          <w:rFonts w:ascii="Consolas" w:hAnsi="Consolas" w:cs="Consolas"/>
          <w:color w:val="000000"/>
          <w:sz w:val="19"/>
          <w:szCs w:val="19"/>
          <w:highlight w:val="white"/>
        </w:rPr>
        <w:t>}</w:t>
      </w:r>
    </w:p>
    <w:p w:rsidR="00914872" w:rsidRPr="003B5FB6" w:rsidRDefault="00914872" w:rsidP="0091487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7A04B8">
        <w:rPr>
          <w:rFonts w:ascii="Times New Roman" w:hAnsi="Times New Roman" w:cs="Times New Roman"/>
          <w:b/>
          <w:color w:val="FF0000"/>
          <w:sz w:val="24"/>
          <w:szCs w:val="24"/>
          <w:u w:val="single"/>
        </w:rPr>
        <w:t>P 2</w:t>
      </w:r>
    </w:p>
    <w:p w:rsidR="00914872" w:rsidRPr="003B5FB6" w:rsidRDefault="00914872" w:rsidP="00914872">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914872" w:rsidRDefault="007A04B8" w:rsidP="0091487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2</w:t>
      </w:r>
      <w:r w:rsidR="00914872" w:rsidRPr="003B5FB6">
        <w:rPr>
          <w:rFonts w:ascii="Times New Roman" w:hAnsi="Times New Roman" w:cs="Times New Roman"/>
          <w:b/>
          <w:color w:val="002060"/>
          <w:sz w:val="24"/>
          <w:szCs w:val="24"/>
        </w:rPr>
        <w:t xml:space="preserve">. Mô tả bài toán: </w:t>
      </w:r>
    </w:p>
    <w:p w:rsidR="00914872" w:rsidRDefault="007A04B8" w:rsidP="0091487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14872" w:rsidRPr="003B5FB6">
        <w:rPr>
          <w:rFonts w:ascii="Times New Roman" w:hAnsi="Times New Roman" w:cs="Times New Roman"/>
          <w:b/>
          <w:color w:val="002060"/>
          <w:sz w:val="24"/>
          <w:szCs w:val="24"/>
        </w:rPr>
        <w:t>. Các bước thực hiện: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Sinhvien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hoten[30];</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maso;</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van;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toan;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anh;</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Sinhvien a[10];</w:t>
      </w:r>
      <w:r>
        <w:rPr>
          <w:rFonts w:ascii="Consolas" w:hAnsi="Consolas" w:cs="Consolas"/>
          <w:color w:val="008000"/>
          <w:sz w:val="19"/>
          <w:szCs w:val="19"/>
          <w:highlight w:val="white"/>
        </w:rPr>
        <w:t>//Sinhvien a[0];Sinhvien a[1]</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"Hay nhap so sinh vien:"</w:t>
      </w: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"%d"</w:t>
      </w:r>
      <w:r>
        <w:rPr>
          <w:rFonts w:ascii="Consolas" w:hAnsi="Consolas" w:cs="Consolas"/>
          <w:color w:val="000000"/>
          <w:sz w:val="19"/>
          <w:szCs w:val="19"/>
          <w:highlight w:val="white"/>
        </w:rPr>
        <w:t>,&amp;n);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i=0;i&lt;n;i++)</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"Ma so:"</w:t>
      </w:r>
      <w:r>
        <w:rPr>
          <w:rFonts w:ascii="Consolas" w:hAnsi="Consolas" w:cs="Consolas"/>
          <w:color w:val="000000"/>
          <w:sz w:val="19"/>
          <w:szCs w:val="19"/>
          <w:highlight w:val="white"/>
        </w:rPr>
        <w:t>);</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"%d"</w:t>
      </w:r>
      <w:r>
        <w:rPr>
          <w:rFonts w:ascii="Consolas" w:hAnsi="Consolas" w:cs="Consolas"/>
          <w:color w:val="000000"/>
          <w:sz w:val="19"/>
          <w:szCs w:val="19"/>
          <w:highlight w:val="white"/>
        </w:rPr>
        <w:t>,&amp;a[i].maso);</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fflush stdin;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"Ho ten:"</w:t>
      </w:r>
      <w:r>
        <w:rPr>
          <w:rFonts w:ascii="Consolas" w:hAnsi="Consolas" w:cs="Consolas"/>
          <w:color w:val="000000"/>
          <w:sz w:val="19"/>
          <w:szCs w:val="19"/>
          <w:highlight w:val="white"/>
        </w:rPr>
        <w:t>);</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gets(a[i].hoten);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"Diem Van:"</w:t>
      </w:r>
      <w:r>
        <w:rPr>
          <w:rFonts w:ascii="Consolas" w:hAnsi="Consolas" w:cs="Consolas"/>
          <w:color w:val="000000"/>
          <w:sz w:val="19"/>
          <w:szCs w:val="19"/>
          <w:highlight w:val="white"/>
        </w:rPr>
        <w:t>);</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"%f"</w:t>
      </w:r>
      <w:r>
        <w:rPr>
          <w:rFonts w:ascii="Consolas" w:hAnsi="Consolas" w:cs="Consolas"/>
          <w:color w:val="000000"/>
          <w:sz w:val="19"/>
          <w:szCs w:val="19"/>
          <w:highlight w:val="white"/>
        </w:rPr>
        <w:t>,&amp;a[i].van);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"Diem Toan:"</w:t>
      </w:r>
      <w:r>
        <w:rPr>
          <w:rFonts w:ascii="Consolas" w:hAnsi="Consolas" w:cs="Consolas"/>
          <w:color w:val="000000"/>
          <w:sz w:val="19"/>
          <w:szCs w:val="19"/>
          <w:highlight w:val="white"/>
        </w:rPr>
        <w:t>);</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"%f"</w:t>
      </w:r>
      <w:r>
        <w:rPr>
          <w:rFonts w:ascii="Consolas" w:hAnsi="Consolas" w:cs="Consolas"/>
          <w:color w:val="000000"/>
          <w:sz w:val="19"/>
          <w:szCs w:val="19"/>
          <w:highlight w:val="white"/>
        </w:rPr>
        <w:t>,&amp;a[i].toan);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"Diem Anh:"</w:t>
      </w: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"%f"</w:t>
      </w:r>
      <w:r>
        <w:rPr>
          <w:rFonts w:ascii="Consolas" w:hAnsi="Consolas" w:cs="Consolas"/>
          <w:color w:val="000000"/>
          <w:sz w:val="19"/>
          <w:szCs w:val="19"/>
          <w:highlight w:val="white"/>
        </w:rPr>
        <w:t>,&amp;a[i].anh);</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printf(</w:t>
      </w:r>
      <w:r>
        <w:rPr>
          <w:rFonts w:ascii="Consolas" w:hAnsi="Consolas" w:cs="Consolas"/>
          <w:color w:val="A31515"/>
          <w:sz w:val="19"/>
          <w:szCs w:val="19"/>
          <w:highlight w:val="white"/>
        </w:rPr>
        <w:t>"\n\nThong tin Sinh vien la:\n"</w:t>
      </w: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i=0;i&lt;n;i++)</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"\nSinh vien thu %d"</w:t>
      </w:r>
      <w:r>
        <w:rPr>
          <w:rFonts w:ascii="Consolas" w:hAnsi="Consolas" w:cs="Consolas"/>
          <w:color w:val="000000"/>
          <w:sz w:val="19"/>
          <w:szCs w:val="19"/>
          <w:highlight w:val="white"/>
        </w:rPr>
        <w:t>,i);</w:t>
      </w:r>
      <w:r>
        <w:rPr>
          <w:rFonts w:ascii="Consolas" w:hAnsi="Consolas" w:cs="Consolas"/>
          <w:color w:val="000000"/>
          <w:sz w:val="19"/>
          <w:szCs w:val="19"/>
          <w:highlight w:val="white"/>
        </w:rPr>
        <w:tab/>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"\nHoten:%s"</w:t>
      </w:r>
      <w:r>
        <w:rPr>
          <w:rFonts w:ascii="Consolas" w:hAnsi="Consolas" w:cs="Consolas"/>
          <w:color w:val="000000"/>
          <w:sz w:val="19"/>
          <w:szCs w:val="19"/>
          <w:highlight w:val="white"/>
        </w:rPr>
        <w:t xml:space="preserve">,a[i].hoten);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"\nMaso:%d"</w:t>
      </w:r>
      <w:r>
        <w:rPr>
          <w:rFonts w:ascii="Consolas" w:hAnsi="Consolas" w:cs="Consolas"/>
          <w:color w:val="000000"/>
          <w:sz w:val="19"/>
          <w:szCs w:val="19"/>
          <w:highlight w:val="white"/>
        </w:rPr>
        <w:t>,a[i].maso);</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"\nVan:%0.1f"</w:t>
      </w:r>
      <w:r>
        <w:rPr>
          <w:rFonts w:ascii="Consolas" w:hAnsi="Consolas" w:cs="Consolas"/>
          <w:color w:val="000000"/>
          <w:sz w:val="19"/>
          <w:szCs w:val="19"/>
          <w:highlight w:val="white"/>
        </w:rPr>
        <w:t>,a[i].van);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"\nToan:%0.1f"</w:t>
      </w:r>
      <w:r>
        <w:rPr>
          <w:rFonts w:ascii="Consolas" w:hAnsi="Consolas" w:cs="Consolas"/>
          <w:color w:val="000000"/>
          <w:sz w:val="19"/>
          <w:szCs w:val="19"/>
          <w:highlight w:val="white"/>
        </w:rPr>
        <w:t>,a[i].toan);</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"\nAnh:%0.1f"</w:t>
      </w:r>
      <w:r>
        <w:rPr>
          <w:rFonts w:ascii="Consolas" w:hAnsi="Consolas" w:cs="Consolas"/>
          <w:color w:val="000000"/>
          <w:sz w:val="19"/>
          <w:szCs w:val="19"/>
          <w:highlight w:val="white"/>
        </w:rPr>
        <w:t>,a[i].anh);</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dtb;</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dtb=(a[i].van + a[i].toan + a[i].anh)/3;</w:t>
      </w:r>
      <w:r>
        <w:rPr>
          <w:rFonts w:ascii="Consolas" w:hAnsi="Consolas" w:cs="Consolas"/>
          <w:color w:val="000000"/>
          <w:sz w:val="19"/>
          <w:szCs w:val="19"/>
          <w:highlight w:val="white"/>
        </w:rPr>
        <w:tab/>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printf(</w:t>
      </w:r>
      <w:r>
        <w:rPr>
          <w:rFonts w:ascii="Consolas" w:hAnsi="Consolas" w:cs="Consolas"/>
          <w:color w:val="A31515"/>
          <w:sz w:val="19"/>
          <w:szCs w:val="19"/>
          <w:highlight w:val="white"/>
        </w:rPr>
        <w:t>"Diem trung binh: %0.1f"</w:t>
      </w:r>
      <w:r>
        <w:rPr>
          <w:rFonts w:ascii="Consolas" w:hAnsi="Consolas" w:cs="Consolas"/>
          <w:color w:val="000000"/>
          <w:sz w:val="19"/>
          <w:szCs w:val="19"/>
          <w:highlight w:val="white"/>
        </w:rPr>
        <w:t>,dtb);</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rsidR="00E94152" w:rsidRDefault="00E94152" w:rsidP="00E941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getche();</w:t>
      </w:r>
    </w:p>
    <w:p w:rsidR="00E94152" w:rsidRPr="003B5FB6" w:rsidRDefault="00E94152" w:rsidP="00E94152">
      <w:pPr>
        <w:spacing w:line="312" w:lineRule="auto"/>
        <w:ind w:left="270"/>
        <w:rPr>
          <w:rFonts w:ascii="Times New Roman" w:hAnsi="Times New Roman" w:cs="Times New Roman"/>
          <w:b/>
          <w:color w:val="002060"/>
          <w:sz w:val="24"/>
          <w:szCs w:val="24"/>
        </w:rPr>
      </w:pPr>
      <w:r>
        <w:rPr>
          <w:rFonts w:ascii="Consolas" w:hAnsi="Consolas" w:cs="Consolas"/>
          <w:color w:val="000000"/>
          <w:sz w:val="19"/>
          <w:szCs w:val="19"/>
          <w:highlight w:val="white"/>
        </w:rPr>
        <w:t>}</w:t>
      </w:r>
    </w:p>
    <w:p w:rsidR="00914872" w:rsidRPr="003B5FB6" w:rsidRDefault="00914872" w:rsidP="0091487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7A04B8">
        <w:rPr>
          <w:rFonts w:ascii="Times New Roman" w:hAnsi="Times New Roman" w:cs="Times New Roman"/>
          <w:b/>
          <w:color w:val="FF0000"/>
          <w:sz w:val="24"/>
          <w:szCs w:val="24"/>
          <w:u w:val="single"/>
        </w:rPr>
        <w:t>P 3</w:t>
      </w:r>
    </w:p>
    <w:p w:rsidR="00914872" w:rsidRPr="003B5FB6" w:rsidRDefault="00914872" w:rsidP="00914872">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914872" w:rsidRDefault="007A04B8" w:rsidP="0091487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914872" w:rsidRPr="003B5FB6">
        <w:rPr>
          <w:rFonts w:ascii="Times New Roman" w:hAnsi="Times New Roman" w:cs="Times New Roman"/>
          <w:b/>
          <w:color w:val="002060"/>
          <w:sz w:val="24"/>
          <w:szCs w:val="24"/>
        </w:rPr>
        <w:t xml:space="preserve">. Mô tả bài toán: </w:t>
      </w:r>
    </w:p>
    <w:p w:rsidR="00914872" w:rsidRDefault="007A04B8" w:rsidP="0091487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14872" w:rsidRPr="003B5FB6">
        <w:rPr>
          <w:rFonts w:ascii="Times New Roman" w:hAnsi="Times New Roman" w:cs="Times New Roman"/>
          <w:b/>
          <w:color w:val="002060"/>
          <w:sz w:val="24"/>
          <w:szCs w:val="24"/>
        </w:rPr>
        <w:t>. Các bước thực hiện: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mark</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van;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toan;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anh;</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Sinhvien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hoten[30];</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maso;</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mark diemso;</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Sinhvien a[10];</w:t>
      </w:r>
      <w:r>
        <w:rPr>
          <w:rFonts w:ascii="Consolas" w:hAnsi="Consolas" w:cs="Consolas"/>
          <w:color w:val="008000"/>
          <w:sz w:val="19"/>
          <w:szCs w:val="19"/>
          <w:highlight w:val="white"/>
        </w:rPr>
        <w:t>//Sinhvien a[0];Sinhvien a[1]</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"Hay nhap so sinh vien:"</w:t>
      </w: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"%d"</w:t>
      </w:r>
      <w:r>
        <w:rPr>
          <w:rFonts w:ascii="Consolas" w:hAnsi="Consolas" w:cs="Consolas"/>
          <w:color w:val="000000"/>
          <w:sz w:val="19"/>
          <w:szCs w:val="19"/>
          <w:highlight w:val="white"/>
        </w:rPr>
        <w:t>,&amp;n);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i=0;i&lt;n;i++)</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"Ma so:"</w:t>
      </w:r>
      <w:r>
        <w:rPr>
          <w:rFonts w:ascii="Consolas" w:hAnsi="Consolas" w:cs="Consolas"/>
          <w:color w:val="000000"/>
          <w:sz w:val="19"/>
          <w:szCs w:val="19"/>
          <w:highlight w:val="white"/>
        </w:rPr>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"%d"</w:t>
      </w:r>
      <w:r>
        <w:rPr>
          <w:rFonts w:ascii="Consolas" w:hAnsi="Consolas" w:cs="Consolas"/>
          <w:color w:val="000000"/>
          <w:sz w:val="19"/>
          <w:szCs w:val="19"/>
          <w:highlight w:val="white"/>
        </w:rPr>
        <w:t>,&amp;a[i].maso);</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fflush stdin;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"Ho ten:"</w:t>
      </w:r>
      <w:r>
        <w:rPr>
          <w:rFonts w:ascii="Consolas" w:hAnsi="Consolas" w:cs="Consolas"/>
          <w:color w:val="000000"/>
          <w:sz w:val="19"/>
          <w:szCs w:val="19"/>
          <w:highlight w:val="white"/>
        </w:rPr>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gets(a[i].hoten);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"Diem Van:"</w:t>
      </w:r>
      <w:r>
        <w:rPr>
          <w:rFonts w:ascii="Consolas" w:hAnsi="Consolas" w:cs="Consolas"/>
          <w:color w:val="000000"/>
          <w:sz w:val="19"/>
          <w:szCs w:val="19"/>
          <w:highlight w:val="white"/>
        </w:rPr>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"%f"</w:t>
      </w:r>
      <w:r>
        <w:rPr>
          <w:rFonts w:ascii="Consolas" w:hAnsi="Consolas" w:cs="Consolas"/>
          <w:color w:val="000000"/>
          <w:sz w:val="19"/>
          <w:szCs w:val="19"/>
          <w:highlight w:val="white"/>
        </w:rPr>
        <w:t>,&amp;a[i].mark.van);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"Diem Toan:"</w:t>
      </w:r>
      <w:r>
        <w:rPr>
          <w:rFonts w:ascii="Consolas" w:hAnsi="Consolas" w:cs="Consolas"/>
          <w:color w:val="000000"/>
          <w:sz w:val="19"/>
          <w:szCs w:val="19"/>
          <w:highlight w:val="white"/>
        </w:rPr>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"%f"</w:t>
      </w:r>
      <w:r>
        <w:rPr>
          <w:rFonts w:ascii="Consolas" w:hAnsi="Consolas" w:cs="Consolas"/>
          <w:color w:val="000000"/>
          <w:sz w:val="19"/>
          <w:szCs w:val="19"/>
          <w:highlight w:val="white"/>
        </w:rPr>
        <w:t>,&amp;a[i].mark.toan);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printf(</w:t>
      </w:r>
      <w:r>
        <w:rPr>
          <w:rFonts w:ascii="Consolas" w:hAnsi="Consolas" w:cs="Consolas"/>
          <w:color w:val="A31515"/>
          <w:sz w:val="19"/>
          <w:szCs w:val="19"/>
          <w:highlight w:val="white"/>
        </w:rPr>
        <w:t>"Diem Anh:"</w:t>
      </w: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scanf(</w:t>
      </w:r>
      <w:r>
        <w:rPr>
          <w:rFonts w:ascii="Consolas" w:hAnsi="Consolas" w:cs="Consolas"/>
          <w:color w:val="A31515"/>
          <w:sz w:val="19"/>
          <w:szCs w:val="19"/>
          <w:highlight w:val="white"/>
        </w:rPr>
        <w:t>"%f"</w:t>
      </w:r>
      <w:r>
        <w:rPr>
          <w:rFonts w:ascii="Consolas" w:hAnsi="Consolas" w:cs="Consolas"/>
          <w:color w:val="000000"/>
          <w:sz w:val="19"/>
          <w:szCs w:val="19"/>
          <w:highlight w:val="white"/>
        </w:rPr>
        <w:t>,&amp;a[i].mark.anh);</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printf(</w:t>
      </w:r>
      <w:r>
        <w:rPr>
          <w:rFonts w:ascii="Consolas" w:hAnsi="Consolas" w:cs="Consolas"/>
          <w:color w:val="A31515"/>
          <w:sz w:val="19"/>
          <w:szCs w:val="19"/>
          <w:highlight w:val="white"/>
        </w:rPr>
        <w:t>"\n\nThong tin Sinh vien la:\n"</w:t>
      </w: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i=0;i&lt;n;i++)</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"\nSinh vien thu %d"</w:t>
      </w:r>
      <w:r>
        <w:rPr>
          <w:rFonts w:ascii="Consolas" w:hAnsi="Consolas" w:cs="Consolas"/>
          <w:color w:val="000000"/>
          <w:sz w:val="19"/>
          <w:szCs w:val="19"/>
          <w:highlight w:val="white"/>
        </w:rPr>
        <w:t>,i);</w:t>
      </w:r>
      <w:r>
        <w:rPr>
          <w:rFonts w:ascii="Consolas" w:hAnsi="Consolas" w:cs="Consolas"/>
          <w:color w:val="000000"/>
          <w:sz w:val="19"/>
          <w:szCs w:val="19"/>
          <w:highlight w:val="white"/>
        </w:rPr>
        <w:tab/>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"\nHoten:%s"</w:t>
      </w:r>
      <w:r>
        <w:rPr>
          <w:rFonts w:ascii="Consolas" w:hAnsi="Consolas" w:cs="Consolas"/>
          <w:color w:val="000000"/>
          <w:sz w:val="19"/>
          <w:szCs w:val="19"/>
          <w:highlight w:val="white"/>
        </w:rPr>
        <w:t xml:space="preserve">,a[i].hoten);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"\nMaso:%d"</w:t>
      </w:r>
      <w:r>
        <w:rPr>
          <w:rFonts w:ascii="Consolas" w:hAnsi="Consolas" w:cs="Consolas"/>
          <w:color w:val="000000"/>
          <w:sz w:val="19"/>
          <w:szCs w:val="19"/>
          <w:highlight w:val="white"/>
        </w:rPr>
        <w:t>,a[i].maso);</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"\nVan:%0.1f"</w:t>
      </w:r>
      <w:r>
        <w:rPr>
          <w:rFonts w:ascii="Consolas" w:hAnsi="Consolas" w:cs="Consolas"/>
          <w:color w:val="000000"/>
          <w:sz w:val="19"/>
          <w:szCs w:val="19"/>
          <w:highlight w:val="white"/>
        </w:rPr>
        <w:t>,a[i].mark.van);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"\nToan:%0.1f"</w:t>
      </w:r>
      <w:r>
        <w:rPr>
          <w:rFonts w:ascii="Consolas" w:hAnsi="Consolas" w:cs="Consolas"/>
          <w:color w:val="000000"/>
          <w:sz w:val="19"/>
          <w:szCs w:val="19"/>
          <w:highlight w:val="white"/>
        </w:rPr>
        <w:t>,a[i].mark.toan);</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"\nAnh:%0.1f"</w:t>
      </w:r>
      <w:r>
        <w:rPr>
          <w:rFonts w:ascii="Consolas" w:hAnsi="Consolas" w:cs="Consolas"/>
          <w:color w:val="000000"/>
          <w:sz w:val="19"/>
          <w:szCs w:val="19"/>
          <w:highlight w:val="white"/>
        </w:rPr>
        <w:t>,a[i].mark.anh);</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dtb;</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dtb=(a[i].mark.van + a[i].mark.toan + a[i].mark.anh)/3;</w:t>
      </w:r>
      <w:r>
        <w:rPr>
          <w:rFonts w:ascii="Consolas" w:hAnsi="Consolas" w:cs="Consolas"/>
          <w:color w:val="000000"/>
          <w:sz w:val="19"/>
          <w:szCs w:val="19"/>
          <w:highlight w:val="white"/>
        </w:rPr>
        <w:tab/>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printf(</w:t>
      </w:r>
      <w:r>
        <w:rPr>
          <w:rFonts w:ascii="Consolas" w:hAnsi="Consolas" w:cs="Consolas"/>
          <w:color w:val="A31515"/>
          <w:sz w:val="19"/>
          <w:szCs w:val="19"/>
          <w:highlight w:val="white"/>
        </w:rPr>
        <w:t>"Diem trung binh: %0.1f"</w:t>
      </w:r>
      <w:r>
        <w:rPr>
          <w:rFonts w:ascii="Consolas" w:hAnsi="Consolas" w:cs="Consolas"/>
          <w:color w:val="000000"/>
          <w:sz w:val="19"/>
          <w:szCs w:val="19"/>
          <w:highlight w:val="white"/>
        </w:rPr>
        <w:t>,dtb);</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getche();</w:t>
      </w:r>
    </w:p>
    <w:p w:rsidR="00EC18CC" w:rsidRDefault="00EC18CC" w:rsidP="00EC18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C18CC" w:rsidRPr="003B5FB6" w:rsidRDefault="00EC18CC" w:rsidP="00914872">
      <w:pPr>
        <w:spacing w:line="312" w:lineRule="auto"/>
        <w:ind w:left="270"/>
        <w:rPr>
          <w:rFonts w:ascii="Times New Roman" w:hAnsi="Times New Roman" w:cs="Times New Roman"/>
          <w:b/>
          <w:color w:val="002060"/>
          <w:sz w:val="24"/>
          <w:szCs w:val="24"/>
        </w:rPr>
      </w:pPr>
    </w:p>
    <w:p w:rsidR="00914872" w:rsidRPr="003B5FB6" w:rsidRDefault="00914872" w:rsidP="0091487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7A04B8">
        <w:rPr>
          <w:rFonts w:ascii="Times New Roman" w:hAnsi="Times New Roman" w:cs="Times New Roman"/>
          <w:b/>
          <w:color w:val="FF0000"/>
          <w:sz w:val="24"/>
          <w:szCs w:val="24"/>
          <w:u w:val="single"/>
        </w:rPr>
        <w:t>P 4</w:t>
      </w:r>
    </w:p>
    <w:p w:rsidR="00914872" w:rsidRPr="003B5FB6" w:rsidRDefault="00914872" w:rsidP="00914872">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914872" w:rsidRDefault="007A04B8" w:rsidP="0091487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914872" w:rsidRPr="003B5FB6">
        <w:rPr>
          <w:rFonts w:ascii="Times New Roman" w:hAnsi="Times New Roman" w:cs="Times New Roman"/>
          <w:b/>
          <w:color w:val="002060"/>
          <w:sz w:val="24"/>
          <w:szCs w:val="24"/>
        </w:rPr>
        <w:t xml:space="preserve">. Mô tả bài toán: </w:t>
      </w:r>
    </w:p>
    <w:p w:rsidR="00366089" w:rsidRDefault="00366089" w:rsidP="00366089">
      <w:r>
        <w:t xml:space="preserve">Nhập và xuất thông số của n hình tròn .gồm : tâm (x,y) , bán kính </w:t>
      </w:r>
    </w:p>
    <w:p w:rsidR="00366089" w:rsidRDefault="00366089" w:rsidP="00366089">
      <w:r>
        <w:t xml:space="preserve">(tương tự như bài struct lồng struct ở ví dụ STRUCT) </w:t>
      </w:r>
    </w:p>
    <w:p w:rsidR="00366089" w:rsidRDefault="00366089" w:rsidP="00366089">
      <w:r>
        <w:t xml:space="preserve">Gợi ý: </w:t>
      </w:r>
    </w:p>
    <w:p w:rsidR="00366089" w:rsidRDefault="00366089" w:rsidP="00366089">
      <w:pPr>
        <w:spacing w:after="0" w:line="240" w:lineRule="auto"/>
      </w:pPr>
      <w:r>
        <w:t xml:space="preserve">struct TOADO </w:t>
      </w:r>
    </w:p>
    <w:p w:rsidR="00366089" w:rsidRDefault="00366089" w:rsidP="00366089">
      <w:pPr>
        <w:spacing w:after="0" w:line="240" w:lineRule="auto"/>
      </w:pPr>
      <w:r>
        <w:t xml:space="preserve">{ </w:t>
      </w:r>
    </w:p>
    <w:p w:rsidR="00366089" w:rsidRDefault="00366089" w:rsidP="00366089">
      <w:pPr>
        <w:spacing w:after="0" w:line="240" w:lineRule="auto"/>
      </w:pPr>
      <w:r>
        <w:t xml:space="preserve">    </w:t>
      </w:r>
      <w:r w:rsidR="006814F8">
        <w:t>X : kiểu Float</w:t>
      </w:r>
    </w:p>
    <w:p w:rsidR="006814F8" w:rsidRDefault="006814F8" w:rsidP="00366089">
      <w:pPr>
        <w:spacing w:after="0" w:line="240" w:lineRule="auto"/>
      </w:pPr>
      <w:r>
        <w:t xml:space="preserve">    Y : kiểu Float</w:t>
      </w:r>
    </w:p>
    <w:p w:rsidR="00366089" w:rsidRDefault="00366089" w:rsidP="00366089">
      <w:pPr>
        <w:spacing w:after="0" w:line="240" w:lineRule="auto"/>
      </w:pPr>
      <w:r>
        <w:t xml:space="preserve">} </w:t>
      </w:r>
    </w:p>
    <w:p w:rsidR="00366089" w:rsidRDefault="00366089" w:rsidP="00366089">
      <w:pPr>
        <w:spacing w:after="0" w:line="240" w:lineRule="auto"/>
      </w:pPr>
    </w:p>
    <w:p w:rsidR="00366089" w:rsidRDefault="00366089" w:rsidP="00366089">
      <w:pPr>
        <w:spacing w:after="0" w:line="240" w:lineRule="auto"/>
      </w:pPr>
      <w:r>
        <w:t xml:space="preserve">struct HINHTRON </w:t>
      </w:r>
    </w:p>
    <w:p w:rsidR="00366089" w:rsidRDefault="00366089" w:rsidP="00366089">
      <w:pPr>
        <w:spacing w:after="0" w:line="240" w:lineRule="auto"/>
      </w:pPr>
      <w:r>
        <w:t xml:space="preserve">{ </w:t>
      </w:r>
    </w:p>
    <w:p w:rsidR="00366089" w:rsidRDefault="00366089" w:rsidP="00652BC8">
      <w:pPr>
        <w:pStyle w:val="ListParagraph"/>
        <w:numPr>
          <w:ilvl w:val="0"/>
          <w:numId w:val="32"/>
        </w:numPr>
        <w:spacing w:after="0" w:line="240" w:lineRule="auto"/>
      </w:pPr>
      <w:r>
        <w:t xml:space="preserve">tâm </w:t>
      </w:r>
      <w:r w:rsidR="00652BC8">
        <w:t xml:space="preserve">: </w:t>
      </w:r>
      <w:r>
        <w:t>kiểu TOADO</w:t>
      </w:r>
    </w:p>
    <w:p w:rsidR="00366089" w:rsidRDefault="00652BC8" w:rsidP="00652BC8">
      <w:pPr>
        <w:pStyle w:val="ListParagraph"/>
        <w:numPr>
          <w:ilvl w:val="0"/>
          <w:numId w:val="32"/>
        </w:numPr>
        <w:spacing w:after="0" w:line="240" w:lineRule="auto"/>
      </w:pPr>
      <w:r>
        <w:t>bán kính : kiểu</w:t>
      </w:r>
      <w:r w:rsidR="00366089">
        <w:t xml:space="preserve"> float</w:t>
      </w:r>
    </w:p>
    <w:p w:rsidR="00366089" w:rsidRDefault="00366089" w:rsidP="00366089">
      <w:pPr>
        <w:spacing w:after="0" w:line="240" w:lineRule="auto"/>
      </w:pPr>
      <w:r>
        <w:t xml:space="preserve">} </w:t>
      </w:r>
    </w:p>
    <w:p w:rsidR="00366089" w:rsidRDefault="00366089" w:rsidP="00366089">
      <w:pPr>
        <w:spacing w:after="0" w:line="240" w:lineRule="auto"/>
      </w:pPr>
    </w:p>
    <w:p w:rsidR="00BD7245" w:rsidRPr="00603078" w:rsidRDefault="00BD7245" w:rsidP="00BD7245">
      <w:pPr>
        <w:pStyle w:val="ListParagraph"/>
        <w:numPr>
          <w:ilvl w:val="0"/>
          <w:numId w:val="34"/>
        </w:numPr>
        <w:rPr>
          <w:b/>
        </w:rPr>
      </w:pPr>
      <w:r w:rsidRPr="007F186A">
        <w:rPr>
          <w:b/>
          <w:bCs/>
        </w:rPr>
        <w:t>Mẫu</w:t>
      </w:r>
      <w:r w:rsidRPr="007F186A">
        <w:rPr>
          <w:b/>
        </w:rPr>
        <w:t xml:space="preserve"> nhập của chương trình như sau</w:t>
      </w:r>
      <w:r>
        <w:rPr>
          <w:b/>
        </w:rPr>
        <w:t xml:space="preserve"> :</w:t>
      </w:r>
    </w:p>
    <w:p w:rsidR="00366089" w:rsidRPr="00992AF5" w:rsidRDefault="00366089" w:rsidP="00BD7245">
      <w:pPr>
        <w:pStyle w:val="ListParagraph"/>
        <w:spacing w:after="0" w:line="240" w:lineRule="auto"/>
        <w:rPr>
          <w:b/>
        </w:rPr>
      </w:pPr>
    </w:p>
    <w:p w:rsidR="00366089" w:rsidRDefault="00366089" w:rsidP="00366089">
      <w:pPr>
        <w:spacing w:after="0" w:line="240" w:lineRule="auto"/>
      </w:pPr>
      <w:r>
        <w:lastRenderedPageBreak/>
        <w:t xml:space="preserve">Hinh tron 1: </w:t>
      </w:r>
    </w:p>
    <w:p w:rsidR="00366089" w:rsidRDefault="00366089" w:rsidP="00366089">
      <w:pPr>
        <w:spacing w:after="0" w:line="240" w:lineRule="auto"/>
        <w:ind w:left="720"/>
      </w:pPr>
      <w:r>
        <w:t xml:space="preserve">Nhap tam  </w:t>
      </w:r>
      <w:r w:rsidR="00652BC8">
        <w:t>: …</w:t>
      </w:r>
    </w:p>
    <w:p w:rsidR="00366089" w:rsidRDefault="00366089" w:rsidP="00366089">
      <w:pPr>
        <w:spacing w:after="0" w:line="240" w:lineRule="auto"/>
        <w:ind w:left="720"/>
      </w:pPr>
      <w:r>
        <w:t xml:space="preserve">X: </w:t>
      </w:r>
      <w:r w:rsidR="00652BC8">
        <w:t>…</w:t>
      </w:r>
    </w:p>
    <w:p w:rsidR="00366089" w:rsidRDefault="00366089" w:rsidP="00366089">
      <w:pPr>
        <w:spacing w:after="0" w:line="240" w:lineRule="auto"/>
        <w:ind w:left="720"/>
      </w:pPr>
      <w:r>
        <w:t>Y:</w:t>
      </w:r>
      <w:r w:rsidR="00652BC8">
        <w:t>…</w:t>
      </w:r>
    </w:p>
    <w:p w:rsidR="00366089" w:rsidRDefault="00366089" w:rsidP="00366089">
      <w:pPr>
        <w:spacing w:after="0" w:line="240" w:lineRule="auto"/>
        <w:ind w:left="720"/>
      </w:pPr>
      <w:r>
        <w:t>Nhap ban bkinh:</w:t>
      </w:r>
      <w:r w:rsidR="00652BC8">
        <w:t>…</w:t>
      </w:r>
    </w:p>
    <w:p w:rsidR="00787A6E" w:rsidRDefault="00787A6E" w:rsidP="00366089">
      <w:pPr>
        <w:spacing w:after="0" w:line="240" w:lineRule="auto"/>
      </w:pPr>
    </w:p>
    <w:p w:rsidR="00366089" w:rsidRDefault="00366089" w:rsidP="00366089">
      <w:pPr>
        <w:spacing w:after="0" w:line="240" w:lineRule="auto"/>
      </w:pPr>
      <w:r>
        <w:t xml:space="preserve">Hinh tron 2: </w:t>
      </w:r>
    </w:p>
    <w:p w:rsidR="00366089" w:rsidRDefault="00366089" w:rsidP="00366089">
      <w:pPr>
        <w:spacing w:after="0" w:line="240" w:lineRule="auto"/>
        <w:ind w:left="720"/>
      </w:pPr>
      <w:r>
        <w:t xml:space="preserve">Nhap tam  </w:t>
      </w:r>
      <w:r w:rsidR="00652BC8">
        <w:t>: ….</w:t>
      </w:r>
    </w:p>
    <w:p w:rsidR="00366089" w:rsidRDefault="00366089" w:rsidP="00366089">
      <w:pPr>
        <w:spacing w:after="0" w:line="240" w:lineRule="auto"/>
        <w:ind w:left="720"/>
      </w:pPr>
      <w:r>
        <w:t xml:space="preserve">X: </w:t>
      </w:r>
      <w:r w:rsidR="00652BC8">
        <w:t>….</w:t>
      </w:r>
    </w:p>
    <w:p w:rsidR="00366089" w:rsidRDefault="00366089" w:rsidP="00366089">
      <w:pPr>
        <w:spacing w:after="0" w:line="240" w:lineRule="auto"/>
        <w:ind w:left="720"/>
      </w:pPr>
      <w:r>
        <w:t>Y:</w:t>
      </w:r>
      <w:r w:rsidR="00652BC8">
        <w:t xml:space="preserve"> .…</w:t>
      </w:r>
    </w:p>
    <w:p w:rsidR="00366089" w:rsidRDefault="00366089" w:rsidP="00366089">
      <w:pPr>
        <w:spacing w:after="0" w:line="240" w:lineRule="auto"/>
        <w:ind w:left="720"/>
      </w:pPr>
      <w:r>
        <w:t>Nhap ban bkinh:</w:t>
      </w:r>
      <w:r w:rsidR="00652BC8">
        <w:t>…</w:t>
      </w:r>
    </w:p>
    <w:p w:rsidR="00992AF5" w:rsidRDefault="00992AF5" w:rsidP="00366089">
      <w:pPr>
        <w:spacing w:after="0" w:line="240" w:lineRule="auto"/>
        <w:ind w:left="720"/>
      </w:pPr>
    </w:p>
    <w:p w:rsidR="00BD7245" w:rsidRPr="00603078" w:rsidRDefault="00BD7245" w:rsidP="00BD7245">
      <w:pPr>
        <w:pStyle w:val="ListParagraph"/>
        <w:numPr>
          <w:ilvl w:val="0"/>
          <w:numId w:val="33"/>
        </w:numPr>
        <w:rPr>
          <w:b/>
        </w:rPr>
      </w:pPr>
      <w:r w:rsidRPr="007F186A">
        <w:rPr>
          <w:b/>
          <w:bCs/>
        </w:rPr>
        <w:t>Mẫu</w:t>
      </w:r>
      <w:r w:rsidRPr="007F186A">
        <w:rPr>
          <w:b/>
        </w:rPr>
        <w:t xml:space="preserve"> </w:t>
      </w:r>
      <w:r>
        <w:rPr>
          <w:b/>
        </w:rPr>
        <w:t>xuất</w:t>
      </w:r>
      <w:r w:rsidRPr="007F186A">
        <w:rPr>
          <w:b/>
        </w:rPr>
        <w:t xml:space="preserve"> của chương trình như sau</w:t>
      </w:r>
      <w:r>
        <w:rPr>
          <w:b/>
        </w:rPr>
        <w:t xml:space="preserve"> :</w:t>
      </w:r>
    </w:p>
    <w:p w:rsidR="00992AF5" w:rsidRDefault="00992AF5" w:rsidP="00BD7245">
      <w:pPr>
        <w:pStyle w:val="ListParagraph"/>
        <w:spacing w:after="0" w:line="240" w:lineRule="auto"/>
        <w:rPr>
          <w:b/>
        </w:rPr>
      </w:pPr>
    </w:p>
    <w:p w:rsidR="00992AF5" w:rsidRPr="00992AF5" w:rsidRDefault="00992AF5" w:rsidP="00992AF5">
      <w:pPr>
        <w:spacing w:after="0" w:line="240" w:lineRule="auto"/>
        <w:ind w:firstLine="270"/>
      </w:pPr>
      <w:r w:rsidRPr="00992AF5">
        <w:t>Hình tròn 1: bán kính ….. Tâm ( X,Y)</w:t>
      </w:r>
    </w:p>
    <w:p w:rsidR="00366089" w:rsidRPr="00992AF5" w:rsidRDefault="00992AF5" w:rsidP="00914872">
      <w:pPr>
        <w:spacing w:line="312" w:lineRule="auto"/>
        <w:ind w:left="270"/>
        <w:rPr>
          <w:rFonts w:ascii="Times New Roman" w:hAnsi="Times New Roman" w:cs="Times New Roman"/>
          <w:color w:val="002060"/>
          <w:sz w:val="24"/>
          <w:szCs w:val="24"/>
        </w:rPr>
      </w:pPr>
      <w:r w:rsidRPr="00992AF5">
        <w:t>Hình tròn 2: bán kính ….. Tâm ( X,Y)</w:t>
      </w:r>
    </w:p>
    <w:p w:rsidR="00914872" w:rsidRPr="003B5FB6" w:rsidRDefault="007A04B8" w:rsidP="0091487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14872" w:rsidRPr="003B5FB6">
        <w:rPr>
          <w:rFonts w:ascii="Times New Roman" w:hAnsi="Times New Roman" w:cs="Times New Roman"/>
          <w:b/>
          <w:color w:val="002060"/>
          <w:sz w:val="24"/>
          <w:szCs w:val="24"/>
        </w:rPr>
        <w:t>. Các bước thực hiện:</w:t>
      </w:r>
    </w:p>
    <w:p w:rsidR="00914872" w:rsidRPr="003B5FB6" w:rsidRDefault="00914872" w:rsidP="0091487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7A04B8">
        <w:rPr>
          <w:rFonts w:ascii="Times New Roman" w:hAnsi="Times New Roman" w:cs="Times New Roman"/>
          <w:b/>
          <w:color w:val="FF0000"/>
          <w:sz w:val="24"/>
          <w:szCs w:val="24"/>
          <w:u w:val="single"/>
        </w:rPr>
        <w:t>P 5</w:t>
      </w:r>
    </w:p>
    <w:p w:rsidR="00914872" w:rsidRPr="003B5FB6" w:rsidRDefault="00914872" w:rsidP="00914872">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914872" w:rsidRPr="007A04B8" w:rsidRDefault="007A04B8" w:rsidP="00914872">
      <w:pPr>
        <w:spacing w:line="312" w:lineRule="auto"/>
        <w:ind w:left="270"/>
        <w:rPr>
          <w:rFonts w:ascii="Times New Roman" w:hAnsi="Times New Roman" w:cs="Times New Roman"/>
          <w:sz w:val="24"/>
          <w:szCs w:val="24"/>
        </w:rPr>
      </w:pPr>
      <w:r>
        <w:rPr>
          <w:rFonts w:ascii="Times New Roman" w:hAnsi="Times New Roman" w:cs="Times New Roman"/>
          <w:b/>
          <w:color w:val="002060"/>
          <w:sz w:val="24"/>
          <w:szCs w:val="24"/>
        </w:rPr>
        <w:t>2</w:t>
      </w:r>
      <w:r w:rsidR="00914872" w:rsidRPr="003B5FB6">
        <w:rPr>
          <w:rFonts w:ascii="Times New Roman" w:hAnsi="Times New Roman" w:cs="Times New Roman"/>
          <w:b/>
          <w:color w:val="002060"/>
          <w:sz w:val="24"/>
          <w:szCs w:val="24"/>
        </w:rPr>
        <w:t>. Mô tả bài toán</w:t>
      </w:r>
      <w:r w:rsidR="00914872" w:rsidRPr="00992AF5">
        <w:rPr>
          <w:rFonts w:ascii="Times New Roman" w:hAnsi="Times New Roman" w:cs="Times New Roman"/>
          <w:color w:val="002060"/>
          <w:sz w:val="24"/>
          <w:szCs w:val="24"/>
        </w:rPr>
        <w:t xml:space="preserve">: </w:t>
      </w:r>
      <w:r w:rsidR="00992AF5" w:rsidRPr="00992AF5">
        <w:rPr>
          <w:rFonts w:ascii="Times New Roman" w:hAnsi="Times New Roman" w:cs="Times New Roman"/>
          <w:color w:val="002060"/>
          <w:sz w:val="24"/>
          <w:szCs w:val="24"/>
        </w:rPr>
        <w:t xml:space="preserve"> </w:t>
      </w:r>
      <w:r w:rsidR="00992AF5" w:rsidRPr="007A04B8">
        <w:rPr>
          <w:rFonts w:ascii="Times New Roman" w:hAnsi="Times New Roman" w:cs="Times New Roman"/>
          <w:sz w:val="24"/>
          <w:szCs w:val="24"/>
        </w:rPr>
        <w:t>Nhập vào độ dài 3 cạnh của n tam giác . Xét xem với 3 cạnh đó có thể tạo thành tam giác hay không . Nếu là tam giác thì tính chu vi tam giác đó.</w:t>
      </w:r>
    </w:p>
    <w:p w:rsidR="003F452F" w:rsidRPr="007A04B8" w:rsidRDefault="003F452F" w:rsidP="00914872">
      <w:pPr>
        <w:spacing w:line="312" w:lineRule="auto"/>
        <w:ind w:left="270"/>
        <w:rPr>
          <w:rFonts w:ascii="Times New Roman" w:hAnsi="Times New Roman" w:cs="Times New Roman"/>
          <w:sz w:val="24"/>
          <w:szCs w:val="24"/>
        </w:rPr>
      </w:pPr>
      <w:r w:rsidRPr="007A04B8">
        <w:rPr>
          <w:rFonts w:ascii="Times New Roman" w:hAnsi="Times New Roman" w:cs="Times New Roman"/>
          <w:sz w:val="24"/>
          <w:szCs w:val="24"/>
        </w:rPr>
        <w:t>Màn hình nhập xuất như sau :</w:t>
      </w:r>
    </w:p>
    <w:p w:rsidR="003F452F" w:rsidRPr="00603078" w:rsidRDefault="007F186A" w:rsidP="003F452F">
      <w:pPr>
        <w:pStyle w:val="ListParagraph"/>
        <w:numPr>
          <w:ilvl w:val="0"/>
          <w:numId w:val="33"/>
        </w:numPr>
        <w:rPr>
          <w:b/>
        </w:rPr>
      </w:pPr>
      <w:r w:rsidRPr="007F186A">
        <w:rPr>
          <w:b/>
          <w:bCs/>
        </w:rPr>
        <w:t>Mẫu</w:t>
      </w:r>
      <w:r w:rsidRPr="007F186A">
        <w:rPr>
          <w:b/>
        </w:rPr>
        <w:t xml:space="preserve"> n</w:t>
      </w:r>
      <w:r w:rsidR="003F452F" w:rsidRPr="007F186A">
        <w:rPr>
          <w:b/>
        </w:rPr>
        <w:t>hập</w:t>
      </w:r>
      <w:r w:rsidRPr="007F186A">
        <w:rPr>
          <w:b/>
        </w:rPr>
        <w:t xml:space="preserve"> của chương trình như sau</w:t>
      </w:r>
      <w:r>
        <w:rPr>
          <w:b/>
        </w:rPr>
        <w:t xml:space="preserve"> :</w:t>
      </w:r>
    </w:p>
    <w:p w:rsidR="008C1933" w:rsidRDefault="008C1933" w:rsidP="008C1933">
      <w:r>
        <w:t>Hay nhap vao so luong tam giac : 2</w:t>
      </w:r>
    </w:p>
    <w:p w:rsidR="008C1933" w:rsidRDefault="008C1933" w:rsidP="008C1933">
      <w:r>
        <w:t xml:space="preserve">Tam giac 1: </w:t>
      </w:r>
    </w:p>
    <w:p w:rsidR="008C1933" w:rsidRDefault="008C1933" w:rsidP="008C1933">
      <w:pPr>
        <w:ind w:left="720"/>
      </w:pPr>
      <w:r>
        <w:t>Nhap Canh 1:1</w:t>
      </w:r>
    </w:p>
    <w:p w:rsidR="008C1933" w:rsidRDefault="008C1933" w:rsidP="008C1933">
      <w:pPr>
        <w:ind w:left="720"/>
      </w:pPr>
      <w:r>
        <w:t>Nhap Canh 2:1</w:t>
      </w:r>
    </w:p>
    <w:p w:rsidR="008C1933" w:rsidRDefault="008C1933" w:rsidP="008C1933">
      <w:pPr>
        <w:ind w:left="720"/>
      </w:pPr>
      <w:r>
        <w:t>NhapCanh 3:4</w:t>
      </w:r>
    </w:p>
    <w:p w:rsidR="008C1933" w:rsidRDefault="008C1933" w:rsidP="008C1933">
      <w:r>
        <w:t xml:space="preserve">Tam giac 2: </w:t>
      </w:r>
    </w:p>
    <w:p w:rsidR="008C1933" w:rsidRDefault="008C1933" w:rsidP="008C1933">
      <w:pPr>
        <w:ind w:left="720"/>
      </w:pPr>
      <w:r>
        <w:t>Nhap Canh 1:1</w:t>
      </w:r>
    </w:p>
    <w:p w:rsidR="008C1933" w:rsidRDefault="008C1933" w:rsidP="008C1933">
      <w:pPr>
        <w:ind w:left="720"/>
      </w:pPr>
      <w:r>
        <w:t>Nhap Canh 2:1</w:t>
      </w:r>
    </w:p>
    <w:p w:rsidR="008C1933" w:rsidRDefault="008C1933" w:rsidP="008C1933">
      <w:pPr>
        <w:ind w:left="720"/>
      </w:pPr>
      <w:r>
        <w:t>Nhap Canh 3:1</w:t>
      </w:r>
    </w:p>
    <w:p w:rsidR="007F186A" w:rsidRPr="00603078" w:rsidRDefault="007F186A" w:rsidP="007F186A">
      <w:pPr>
        <w:pStyle w:val="ListParagraph"/>
        <w:numPr>
          <w:ilvl w:val="0"/>
          <w:numId w:val="33"/>
        </w:numPr>
        <w:rPr>
          <w:b/>
        </w:rPr>
      </w:pPr>
      <w:r w:rsidRPr="007F186A">
        <w:rPr>
          <w:b/>
          <w:bCs/>
        </w:rPr>
        <w:t>Mẫu</w:t>
      </w:r>
      <w:r w:rsidRPr="007F186A">
        <w:rPr>
          <w:b/>
        </w:rPr>
        <w:t xml:space="preserve"> </w:t>
      </w:r>
      <w:r>
        <w:rPr>
          <w:b/>
        </w:rPr>
        <w:t>xuất</w:t>
      </w:r>
      <w:r w:rsidRPr="007F186A">
        <w:rPr>
          <w:b/>
        </w:rPr>
        <w:t xml:space="preserve"> của chương trình như sau</w:t>
      </w:r>
      <w:r>
        <w:rPr>
          <w:b/>
        </w:rPr>
        <w:t xml:space="preserve"> :</w:t>
      </w:r>
    </w:p>
    <w:p w:rsidR="008C1933" w:rsidRDefault="008C1933" w:rsidP="008C1933">
      <w:r>
        <w:lastRenderedPageBreak/>
        <w:t xml:space="preserve">+Hinh 1: </w:t>
      </w:r>
    </w:p>
    <w:p w:rsidR="008C1933" w:rsidRDefault="008C1933" w:rsidP="008C1933">
      <w:r>
        <w:t xml:space="preserve">  </w:t>
      </w:r>
      <w:r>
        <w:tab/>
        <w:t xml:space="preserve"> Ko phai tam giac</w:t>
      </w:r>
    </w:p>
    <w:p w:rsidR="008C1933" w:rsidRDefault="008C1933" w:rsidP="008C1933">
      <w:r>
        <w:t xml:space="preserve">+Hinh 2: </w:t>
      </w:r>
    </w:p>
    <w:p w:rsidR="008C1933" w:rsidRDefault="008C1933" w:rsidP="008C1933">
      <w:pPr>
        <w:ind w:firstLine="720"/>
      </w:pPr>
      <w:r>
        <w:t xml:space="preserve">la tam giac , Tinh chu vi </w:t>
      </w:r>
    </w:p>
    <w:p w:rsidR="008C1933" w:rsidRDefault="008C1933" w:rsidP="00914872">
      <w:pPr>
        <w:spacing w:line="312" w:lineRule="auto"/>
        <w:ind w:left="270"/>
        <w:rPr>
          <w:rFonts w:ascii="Times New Roman" w:hAnsi="Times New Roman" w:cs="Times New Roman"/>
          <w:b/>
          <w:color w:val="002060"/>
          <w:sz w:val="24"/>
          <w:szCs w:val="24"/>
        </w:rPr>
      </w:pPr>
    </w:p>
    <w:p w:rsidR="00914872" w:rsidRPr="003B5FB6" w:rsidRDefault="007A04B8" w:rsidP="0091487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14872" w:rsidRPr="003B5FB6">
        <w:rPr>
          <w:rFonts w:ascii="Times New Roman" w:hAnsi="Times New Roman" w:cs="Times New Roman"/>
          <w:b/>
          <w:color w:val="002060"/>
          <w:sz w:val="24"/>
          <w:szCs w:val="24"/>
        </w:rPr>
        <w:t>. Các bước thực hiện:</w:t>
      </w:r>
    </w:p>
    <w:p w:rsidR="00914872" w:rsidRPr="003B5FB6" w:rsidRDefault="00914872" w:rsidP="00914872">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7A04B8">
        <w:rPr>
          <w:rFonts w:ascii="Times New Roman" w:hAnsi="Times New Roman" w:cs="Times New Roman"/>
          <w:b/>
          <w:color w:val="FF0000"/>
          <w:sz w:val="24"/>
          <w:szCs w:val="24"/>
          <w:u w:val="single"/>
        </w:rPr>
        <w:t>P 6</w:t>
      </w:r>
    </w:p>
    <w:p w:rsidR="007A04B8" w:rsidRDefault="00914872" w:rsidP="007A04B8">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DC7EA8" w:rsidRDefault="007A04B8" w:rsidP="007A04B8">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914872" w:rsidRPr="003B5FB6">
        <w:rPr>
          <w:rFonts w:ascii="Times New Roman" w:hAnsi="Times New Roman" w:cs="Times New Roman"/>
          <w:b/>
          <w:color w:val="002060"/>
          <w:sz w:val="24"/>
          <w:szCs w:val="24"/>
        </w:rPr>
        <w:t xml:space="preserve">. Mô tả bài toán: </w:t>
      </w:r>
    </w:p>
    <w:p w:rsidR="00DC7EA8" w:rsidRDefault="00DC7EA8" w:rsidP="00DC7EA8">
      <w:r>
        <w:t xml:space="preserve">Nhập vào thông tin của các nhân viên (số lượng cho nhập tùy ý) (mỗi nhân viên gồm mã NV, họ tên , </w:t>
      </w:r>
      <w:r w:rsidR="00224AE7">
        <w:t>l</w:t>
      </w:r>
      <w:r>
        <w:t>ương) .</w:t>
      </w:r>
    </w:p>
    <w:p w:rsidR="00DC7EA8" w:rsidRDefault="00DC7EA8" w:rsidP="00DC7EA8">
      <w:r>
        <w:t xml:space="preserve">a/Hãy in ra nhân viên có lương thấp nhất </w:t>
      </w:r>
    </w:p>
    <w:p w:rsidR="00DC7EA8" w:rsidRDefault="00DC7EA8" w:rsidP="00DC7EA8">
      <w:r>
        <w:t>b/sắp xếp nhân viên theo lương tăng dần</w:t>
      </w:r>
    </w:p>
    <w:p w:rsidR="00914872" w:rsidRPr="003B5FB6" w:rsidRDefault="007A04B8" w:rsidP="00914872">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14872" w:rsidRPr="003B5FB6">
        <w:rPr>
          <w:rFonts w:ascii="Times New Roman" w:hAnsi="Times New Roman" w:cs="Times New Roman"/>
          <w:b/>
          <w:color w:val="002060"/>
          <w:sz w:val="24"/>
          <w:szCs w:val="24"/>
        </w:rPr>
        <w:t>. Các bước thực hiện:</w:t>
      </w:r>
    </w:p>
    <w:p w:rsidR="00DC7EA8" w:rsidRPr="003B5FB6" w:rsidRDefault="00DC7EA8" w:rsidP="00DC7EA8">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7A04B8">
        <w:rPr>
          <w:rFonts w:ascii="Times New Roman" w:hAnsi="Times New Roman" w:cs="Times New Roman"/>
          <w:b/>
          <w:color w:val="FF0000"/>
          <w:sz w:val="24"/>
          <w:szCs w:val="24"/>
          <w:u w:val="single"/>
        </w:rPr>
        <w:t>P 7</w:t>
      </w:r>
    </w:p>
    <w:p w:rsidR="00DC7EA8" w:rsidRPr="003B5FB6" w:rsidRDefault="00DC7EA8" w:rsidP="007A04B8">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093793" w:rsidRDefault="007A04B8" w:rsidP="007A04B8">
      <w:pPr>
        <w:pStyle w:val="BodyTextIndent"/>
        <w:ind w:left="0"/>
      </w:pPr>
      <w:r>
        <w:rPr>
          <w:b/>
          <w:color w:val="002060"/>
          <w:sz w:val="24"/>
        </w:rPr>
        <w:t>2</w:t>
      </w:r>
      <w:r w:rsidR="00DC7EA8" w:rsidRPr="003B5FB6">
        <w:rPr>
          <w:b/>
          <w:color w:val="002060"/>
          <w:sz w:val="24"/>
        </w:rPr>
        <w:t xml:space="preserve">. Mô tả bài toán: </w:t>
      </w:r>
      <w:r w:rsidR="00093793">
        <w:t>Chúng ta hãy viết một chương tr</w:t>
      </w:r>
      <w:del w:id="32" w:author="QUYENNT" w:date="2005-02-24T07:13:00Z">
        <w:r w:rsidR="00093793">
          <w:delText>í</w:delText>
        </w:r>
      </w:del>
      <w:ins w:id="33" w:author="QUYENNT" w:date="2005-02-24T07:13:00Z">
        <w:r w:rsidR="00093793">
          <w:t>ì</w:t>
        </w:r>
      </w:ins>
      <w:r w:rsidR="00093793">
        <w:t xml:space="preserve">nh C để cài đặt một hệ thống quản lý thư viện cơ bản. Hệ thống </w:t>
      </w:r>
      <w:del w:id="34" w:author="QUYENNT" w:date="2005-02-24T07:14:00Z">
        <w:r w:rsidR="00093793">
          <w:delText xml:space="preserve">duy trì </w:delText>
        </w:r>
      </w:del>
      <w:ins w:id="35" w:author="QUYENNT" w:date="2005-02-24T07:14:00Z">
        <w:r w:rsidR="00093793">
          <w:t xml:space="preserve">lưu trữ </w:t>
        </w:r>
      </w:ins>
      <w:del w:id="36" w:author="QUYENNT" w:date="2005-02-24T07:14:00Z">
        <w:r w:rsidR="00093793">
          <w:delText>một</w:delText>
        </w:r>
      </w:del>
      <w:r w:rsidR="00093793">
        <w:t xml:space="preserve"> danh </w:t>
      </w:r>
      <w:del w:id="37" w:author="QUYENNT" w:date="2005-02-24T07:14:00Z">
        <w:r w:rsidR="00093793">
          <w:delText>sách</w:delText>
        </w:r>
      </w:del>
      <w:ins w:id="38" w:author="QUYENNT" w:date="2005-02-24T07:14:00Z">
        <w:r w:rsidR="00093793">
          <w:t>mục</w:t>
        </w:r>
      </w:ins>
      <w:r w:rsidR="00093793">
        <w:t xml:space="preserve"> sách và </w:t>
      </w:r>
      <w:del w:id="39" w:author="QUYENNT" w:date="2005-02-24T07:15:00Z">
        <w:r w:rsidR="00093793">
          <w:delText xml:space="preserve">một bộ phận </w:delText>
        </w:r>
      </w:del>
      <w:r w:rsidR="00093793">
        <w:t xml:space="preserve">ghi nhận các giao dịch mượn và trả sách. Sử dụng hệ thống này, ta có thể thêm </w:t>
      </w:r>
      <w:del w:id="40" w:author="QUYENNT" w:date="2005-02-24T07:15:00Z">
        <w:r w:rsidR="00093793">
          <w:delText xml:space="preserve">vào </w:delText>
        </w:r>
      </w:del>
      <w:ins w:id="41" w:author="QUYENNT" w:date="2005-02-24T07:15:00Z">
        <w:r w:rsidR="00093793">
          <w:t xml:space="preserve">thông tin </w:t>
        </w:r>
      </w:ins>
      <w:r w:rsidR="00093793">
        <w:t xml:space="preserve">chi tiết </w:t>
      </w:r>
      <w:ins w:id="42" w:author="QUYENNT" w:date="2005-02-24T07:15:00Z">
        <w:r w:rsidR="00093793">
          <w:t xml:space="preserve">của một </w:t>
        </w:r>
      </w:ins>
      <w:r w:rsidR="00093793">
        <w:t xml:space="preserve">sách, ghi nhận các giao dịch mượn/trả sách và sắp xếp các ghi nhận này. </w:t>
      </w:r>
    </w:p>
    <w:p w:rsidR="00014319" w:rsidRDefault="00014319" w:rsidP="00014319">
      <w:pPr>
        <w:ind w:left="720"/>
        <w:rPr>
          <w:bCs/>
        </w:rPr>
      </w:pPr>
    </w:p>
    <w:p w:rsidR="00014319" w:rsidRDefault="00014319" w:rsidP="00014319">
      <w:pPr>
        <w:ind w:left="720"/>
        <w:rPr>
          <w:bCs/>
        </w:rPr>
      </w:pPr>
      <w:r>
        <w:rPr>
          <w:bCs/>
        </w:rPr>
        <w:t>Mẫu kết quả của chương trình như sau:</w:t>
      </w:r>
    </w:p>
    <w:p w:rsidR="00014319" w:rsidRDefault="00014319" w:rsidP="00014319">
      <w:pPr>
        <w:ind w:left="720"/>
        <w:rPr>
          <w:bCs/>
        </w:rPr>
      </w:pPr>
    </w:p>
    <w:p w:rsidR="00014319" w:rsidRDefault="00014319" w:rsidP="00014319">
      <w:pPr>
        <w:ind w:left="1080"/>
        <w:jc w:val="both"/>
        <w:rPr>
          <w:rFonts w:eastAsia="MS Mincho"/>
          <w:szCs w:val="20"/>
        </w:rPr>
      </w:pPr>
      <w:r>
        <w:rPr>
          <w:rFonts w:eastAsia="MS Mincho"/>
          <w:szCs w:val="20"/>
        </w:rPr>
        <w:tab/>
        <w:t>Select from Menu</w:t>
      </w:r>
    </w:p>
    <w:p w:rsidR="00014319" w:rsidRDefault="00014319" w:rsidP="00014319">
      <w:pPr>
        <w:numPr>
          <w:ilvl w:val="0"/>
          <w:numId w:val="28"/>
        </w:numPr>
        <w:spacing w:after="0" w:line="240" w:lineRule="auto"/>
        <w:jc w:val="both"/>
        <w:rPr>
          <w:rFonts w:eastAsia="MS Mincho"/>
          <w:szCs w:val="20"/>
        </w:rPr>
      </w:pPr>
      <w:r>
        <w:rPr>
          <w:rFonts w:eastAsia="MS Mincho"/>
          <w:szCs w:val="20"/>
        </w:rPr>
        <w:t>Add book names</w:t>
      </w:r>
    </w:p>
    <w:p w:rsidR="00014319" w:rsidRDefault="00014319" w:rsidP="00014319">
      <w:pPr>
        <w:numPr>
          <w:ilvl w:val="0"/>
          <w:numId w:val="28"/>
        </w:numPr>
        <w:spacing w:after="0" w:line="240" w:lineRule="auto"/>
        <w:jc w:val="both"/>
        <w:rPr>
          <w:rFonts w:eastAsia="MS Mincho"/>
          <w:szCs w:val="20"/>
        </w:rPr>
      </w:pPr>
      <w:r>
        <w:rPr>
          <w:rFonts w:eastAsia="MS Mincho"/>
          <w:szCs w:val="20"/>
        </w:rPr>
        <w:t>Record Issue/Return</w:t>
      </w:r>
    </w:p>
    <w:p w:rsidR="00014319" w:rsidRDefault="00014319" w:rsidP="00014319">
      <w:pPr>
        <w:numPr>
          <w:ilvl w:val="0"/>
          <w:numId w:val="28"/>
        </w:numPr>
        <w:spacing w:after="0" w:line="240" w:lineRule="auto"/>
        <w:jc w:val="both"/>
        <w:rPr>
          <w:rFonts w:eastAsia="MS Mincho"/>
          <w:szCs w:val="20"/>
        </w:rPr>
      </w:pPr>
      <w:r>
        <w:rPr>
          <w:rFonts w:eastAsia="MS Mincho"/>
          <w:szCs w:val="20"/>
        </w:rPr>
        <w:t>Sort Transactions</w:t>
      </w:r>
    </w:p>
    <w:p w:rsidR="00014319" w:rsidRDefault="00014319" w:rsidP="00014319">
      <w:pPr>
        <w:numPr>
          <w:ilvl w:val="0"/>
          <w:numId w:val="28"/>
        </w:numPr>
        <w:spacing w:after="0" w:line="240" w:lineRule="auto"/>
        <w:jc w:val="both"/>
        <w:rPr>
          <w:rFonts w:eastAsia="MS Mincho"/>
          <w:szCs w:val="20"/>
        </w:rPr>
      </w:pPr>
      <w:r>
        <w:rPr>
          <w:rFonts w:eastAsia="MS Mincho"/>
          <w:szCs w:val="20"/>
        </w:rPr>
        <w:t>Exit</w:t>
      </w:r>
    </w:p>
    <w:p w:rsidR="00014319" w:rsidRDefault="00014319" w:rsidP="00014319">
      <w:pPr>
        <w:ind w:left="1440"/>
        <w:jc w:val="both"/>
        <w:rPr>
          <w:rFonts w:eastAsia="MS Mincho"/>
          <w:szCs w:val="20"/>
        </w:rPr>
      </w:pPr>
    </w:p>
    <w:p w:rsidR="00014319" w:rsidRDefault="00014319" w:rsidP="00014319">
      <w:pPr>
        <w:ind w:left="720" w:firstLine="720"/>
        <w:jc w:val="both"/>
        <w:rPr>
          <w:rFonts w:eastAsia="MS Mincho"/>
          <w:szCs w:val="20"/>
        </w:rPr>
      </w:pPr>
      <w:r>
        <w:rPr>
          <w:rFonts w:eastAsia="MS Mincho"/>
          <w:szCs w:val="20"/>
        </w:rPr>
        <w:t xml:space="preserve">Enter choice: </w:t>
      </w:r>
    </w:p>
    <w:p w:rsidR="00014319" w:rsidRDefault="00014319" w:rsidP="00014319">
      <w:pPr>
        <w:jc w:val="both"/>
        <w:rPr>
          <w:b/>
          <w:bCs/>
        </w:rPr>
      </w:pPr>
    </w:p>
    <w:p w:rsidR="00014319" w:rsidRDefault="00014319" w:rsidP="00014319">
      <w:pPr>
        <w:ind w:left="720"/>
        <w:rPr>
          <w:bCs/>
        </w:rPr>
      </w:pPr>
      <w:r>
        <w:rPr>
          <w:bCs/>
        </w:rPr>
        <w:t>Nếu nhập vào 1, mẫu kết xuất của chương trình sẽ là:</w:t>
      </w:r>
    </w:p>
    <w:p w:rsidR="00014319" w:rsidRDefault="00014319" w:rsidP="00014319">
      <w:pPr>
        <w:ind w:left="720"/>
        <w:rPr>
          <w:bCs/>
        </w:rPr>
      </w:pPr>
    </w:p>
    <w:p w:rsidR="00014319" w:rsidRDefault="00014319" w:rsidP="00014319">
      <w:pPr>
        <w:ind w:left="720" w:firstLine="720"/>
        <w:jc w:val="both"/>
        <w:rPr>
          <w:rFonts w:eastAsia="MS Mincho"/>
          <w:szCs w:val="20"/>
        </w:rPr>
      </w:pPr>
      <w:r>
        <w:rPr>
          <w:rFonts w:eastAsia="MS Mincho"/>
          <w:szCs w:val="20"/>
        </w:rPr>
        <w:t>Book code: 1</w:t>
      </w:r>
    </w:p>
    <w:p w:rsidR="00014319" w:rsidRDefault="00014319" w:rsidP="00014319">
      <w:pPr>
        <w:ind w:left="720" w:firstLine="720"/>
        <w:jc w:val="both"/>
        <w:rPr>
          <w:rFonts w:eastAsia="MS Mincho"/>
          <w:szCs w:val="20"/>
        </w:rPr>
      </w:pPr>
      <w:r>
        <w:rPr>
          <w:rFonts w:eastAsia="MS Mincho"/>
          <w:szCs w:val="20"/>
        </w:rPr>
        <w:t>Book name: Detective</w:t>
      </w:r>
    </w:p>
    <w:p w:rsidR="00014319" w:rsidRDefault="00014319" w:rsidP="00014319">
      <w:pPr>
        <w:ind w:left="720" w:firstLine="720"/>
        <w:jc w:val="both"/>
        <w:rPr>
          <w:rFonts w:eastAsia="MS Mincho"/>
          <w:szCs w:val="20"/>
        </w:rPr>
      </w:pPr>
      <w:r>
        <w:rPr>
          <w:rFonts w:eastAsia="MS Mincho"/>
          <w:szCs w:val="20"/>
        </w:rPr>
        <w:t>Author: Hailey</w:t>
      </w:r>
    </w:p>
    <w:p w:rsidR="00014319" w:rsidRDefault="00014319" w:rsidP="00014319">
      <w:pPr>
        <w:ind w:left="720" w:firstLine="720"/>
        <w:jc w:val="both"/>
        <w:rPr>
          <w:rFonts w:eastAsia="MS Mincho"/>
          <w:szCs w:val="20"/>
        </w:rPr>
      </w:pPr>
      <w:r>
        <w:rPr>
          <w:rFonts w:eastAsia="MS Mincho"/>
          <w:szCs w:val="20"/>
        </w:rPr>
        <w:t>Number of copies: 3</w:t>
      </w:r>
    </w:p>
    <w:p w:rsidR="00014319" w:rsidRDefault="00014319" w:rsidP="00014319">
      <w:pPr>
        <w:ind w:left="720" w:firstLine="720"/>
        <w:jc w:val="both"/>
        <w:rPr>
          <w:rFonts w:eastAsia="MS Mincho"/>
          <w:szCs w:val="20"/>
        </w:rPr>
      </w:pPr>
    </w:p>
    <w:p w:rsidR="00014319" w:rsidRDefault="00014319" w:rsidP="00014319">
      <w:pPr>
        <w:ind w:left="720" w:firstLine="720"/>
        <w:jc w:val="both"/>
        <w:rPr>
          <w:rFonts w:eastAsia="MS Mincho"/>
          <w:szCs w:val="20"/>
        </w:rPr>
      </w:pPr>
      <w:r>
        <w:rPr>
          <w:rFonts w:eastAsia="MS Mincho"/>
          <w:szCs w:val="20"/>
        </w:rPr>
        <w:t>Continue? (y/n): y</w:t>
      </w:r>
    </w:p>
    <w:p w:rsidR="00014319" w:rsidRDefault="00014319" w:rsidP="00014319">
      <w:pPr>
        <w:ind w:left="720"/>
        <w:rPr>
          <w:bCs/>
        </w:rPr>
      </w:pPr>
    </w:p>
    <w:p w:rsidR="00014319" w:rsidRDefault="00014319" w:rsidP="00014319">
      <w:pPr>
        <w:ind w:left="720"/>
        <w:rPr>
          <w:bCs/>
        </w:rPr>
      </w:pPr>
      <w:r>
        <w:rPr>
          <w:bCs/>
        </w:rPr>
        <w:t>Nếu nhập vào 2, mẫu kết xuất của chương trình sẽ là:</w:t>
      </w:r>
    </w:p>
    <w:p w:rsidR="00014319" w:rsidRDefault="00014319" w:rsidP="00014319">
      <w:pPr>
        <w:ind w:left="720"/>
        <w:rPr>
          <w:bCs/>
        </w:rPr>
      </w:pPr>
    </w:p>
    <w:p w:rsidR="00014319" w:rsidRDefault="00014319" w:rsidP="00014319">
      <w:pPr>
        <w:ind w:left="720" w:firstLine="720"/>
        <w:jc w:val="both"/>
        <w:rPr>
          <w:rFonts w:eastAsia="MS Mincho"/>
          <w:szCs w:val="20"/>
        </w:rPr>
      </w:pPr>
      <w:r>
        <w:rPr>
          <w:rFonts w:eastAsia="MS Mincho"/>
          <w:szCs w:val="20"/>
        </w:rPr>
        <w:t>Book code: 1</w:t>
      </w:r>
    </w:p>
    <w:p w:rsidR="00014319" w:rsidRDefault="00014319" w:rsidP="00014319">
      <w:pPr>
        <w:ind w:left="720" w:firstLine="720"/>
        <w:jc w:val="both"/>
        <w:rPr>
          <w:rFonts w:eastAsia="MS Mincho"/>
          <w:szCs w:val="20"/>
        </w:rPr>
      </w:pPr>
      <w:r>
        <w:rPr>
          <w:rFonts w:eastAsia="MS Mincho"/>
          <w:szCs w:val="20"/>
        </w:rPr>
        <w:t>Issue or Return? (I/R): I</w:t>
      </w:r>
    </w:p>
    <w:p w:rsidR="00014319" w:rsidRDefault="00014319" w:rsidP="00014319">
      <w:pPr>
        <w:ind w:left="720" w:firstLine="720"/>
        <w:jc w:val="both"/>
        <w:rPr>
          <w:rFonts w:eastAsia="MS Mincho"/>
          <w:szCs w:val="20"/>
        </w:rPr>
      </w:pPr>
      <w:r>
        <w:rPr>
          <w:rFonts w:eastAsia="MS Mincho"/>
          <w:szCs w:val="20"/>
        </w:rPr>
        <w:t>Date: 2 22 03</w:t>
      </w:r>
    </w:p>
    <w:p w:rsidR="00014319" w:rsidRDefault="00014319" w:rsidP="00014319">
      <w:pPr>
        <w:ind w:left="720" w:firstLine="720"/>
        <w:jc w:val="both"/>
        <w:rPr>
          <w:rFonts w:eastAsia="MS Mincho"/>
          <w:szCs w:val="20"/>
        </w:rPr>
      </w:pPr>
    </w:p>
    <w:p w:rsidR="00014319" w:rsidRDefault="00014319" w:rsidP="00014319">
      <w:pPr>
        <w:ind w:left="720" w:firstLine="720"/>
        <w:jc w:val="both"/>
        <w:rPr>
          <w:rFonts w:eastAsia="MS Mincho"/>
          <w:szCs w:val="20"/>
        </w:rPr>
      </w:pPr>
      <w:r>
        <w:rPr>
          <w:rFonts w:eastAsia="MS Mincho"/>
          <w:szCs w:val="20"/>
        </w:rPr>
        <w:t>Continue? (y/n): y</w:t>
      </w:r>
    </w:p>
    <w:p w:rsidR="00014319" w:rsidRDefault="00014319" w:rsidP="00014319">
      <w:pPr>
        <w:ind w:left="720"/>
        <w:rPr>
          <w:bCs/>
        </w:rPr>
      </w:pPr>
    </w:p>
    <w:p w:rsidR="00014319" w:rsidRDefault="00014319" w:rsidP="00014319">
      <w:pPr>
        <w:ind w:left="720"/>
        <w:rPr>
          <w:bCs/>
        </w:rPr>
      </w:pPr>
      <w:r>
        <w:rPr>
          <w:bCs/>
        </w:rPr>
        <w:t>Nếu nhập vào 3, mẫu kết xuất của chương trình sẽ là:</w:t>
      </w:r>
    </w:p>
    <w:p w:rsidR="00014319" w:rsidRDefault="00014319" w:rsidP="00014319">
      <w:pPr>
        <w:ind w:left="720"/>
        <w:rPr>
          <w:bCs/>
        </w:rPr>
      </w:pPr>
    </w:p>
    <w:p w:rsidR="00014319" w:rsidRDefault="00014319" w:rsidP="00014319">
      <w:pPr>
        <w:ind w:left="720" w:firstLine="720"/>
        <w:jc w:val="both"/>
        <w:rPr>
          <w:rFonts w:eastAsia="MS Mincho"/>
          <w:szCs w:val="20"/>
        </w:rPr>
      </w:pPr>
      <w:r>
        <w:rPr>
          <w:rFonts w:eastAsia="MS Mincho"/>
          <w:szCs w:val="20"/>
        </w:rPr>
        <w:t>Book code 1 had 3 transactions</w:t>
      </w:r>
    </w:p>
    <w:p w:rsidR="00014319" w:rsidRDefault="00014319" w:rsidP="00014319">
      <w:pPr>
        <w:ind w:left="720" w:firstLine="720"/>
        <w:jc w:val="both"/>
        <w:rPr>
          <w:rFonts w:eastAsia="MS Mincho"/>
          <w:szCs w:val="20"/>
        </w:rPr>
      </w:pPr>
      <w:r>
        <w:rPr>
          <w:rFonts w:eastAsia="MS Mincho"/>
          <w:szCs w:val="20"/>
        </w:rPr>
        <w:t>Book code 2 had 1 transactions</w:t>
      </w:r>
    </w:p>
    <w:p w:rsidR="00014319" w:rsidRDefault="00014319" w:rsidP="00014319">
      <w:pPr>
        <w:ind w:left="720" w:firstLine="720"/>
        <w:jc w:val="both"/>
        <w:rPr>
          <w:rFonts w:eastAsia="MS Mincho"/>
          <w:szCs w:val="20"/>
        </w:rPr>
      </w:pPr>
      <w:r>
        <w:rPr>
          <w:rFonts w:eastAsia="MS Mincho"/>
          <w:szCs w:val="20"/>
        </w:rPr>
        <w:t>Book code 3 had 2 transactions</w:t>
      </w:r>
    </w:p>
    <w:p w:rsidR="00014319" w:rsidRDefault="00014319" w:rsidP="00014319">
      <w:pPr>
        <w:ind w:left="720" w:firstLine="720"/>
        <w:jc w:val="both"/>
        <w:rPr>
          <w:rFonts w:eastAsia="MS Mincho"/>
          <w:szCs w:val="20"/>
        </w:rPr>
      </w:pPr>
      <w:r>
        <w:rPr>
          <w:rFonts w:eastAsia="MS Mincho"/>
          <w:szCs w:val="20"/>
        </w:rPr>
        <w:t>Book code 4 had 0 transactions</w:t>
      </w:r>
    </w:p>
    <w:p w:rsidR="00014319" w:rsidRDefault="00014319" w:rsidP="00014319">
      <w:pPr>
        <w:ind w:left="720" w:firstLine="720"/>
        <w:jc w:val="both"/>
        <w:rPr>
          <w:rFonts w:eastAsia="MS Mincho"/>
          <w:szCs w:val="20"/>
        </w:rPr>
      </w:pPr>
      <w:r>
        <w:rPr>
          <w:rFonts w:eastAsia="MS Mincho"/>
          <w:szCs w:val="20"/>
        </w:rPr>
        <w:t>Book code 5 had 4 transactions</w:t>
      </w:r>
    </w:p>
    <w:p w:rsidR="00014319" w:rsidRDefault="00014319" w:rsidP="00093793">
      <w:pPr>
        <w:pStyle w:val="BodyTextIndent"/>
      </w:pPr>
    </w:p>
    <w:p w:rsidR="00DC7EA8" w:rsidRDefault="00DC7EA8" w:rsidP="00DC7EA8">
      <w:pPr>
        <w:spacing w:line="312" w:lineRule="auto"/>
        <w:ind w:left="270"/>
        <w:rPr>
          <w:rFonts w:ascii="Times New Roman" w:hAnsi="Times New Roman" w:cs="Times New Roman"/>
          <w:b/>
          <w:color w:val="002060"/>
          <w:sz w:val="24"/>
          <w:szCs w:val="24"/>
        </w:rPr>
      </w:pPr>
    </w:p>
    <w:p w:rsidR="00DC7EA8" w:rsidRDefault="007A04B8" w:rsidP="00DC7EA8">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DC7EA8" w:rsidRPr="003B5FB6">
        <w:rPr>
          <w:rFonts w:ascii="Times New Roman" w:hAnsi="Times New Roman" w:cs="Times New Roman"/>
          <w:b/>
          <w:color w:val="002060"/>
          <w:sz w:val="24"/>
          <w:szCs w:val="24"/>
        </w:rPr>
        <w:t>. Các bước thực hiện:</w:t>
      </w:r>
    </w:p>
    <w:p w:rsidR="003526EA" w:rsidRDefault="003526EA" w:rsidP="003526EA">
      <w:pPr>
        <w:pStyle w:val="BodyTextIndent"/>
        <w:numPr>
          <w:ilvl w:val="0"/>
          <w:numId w:val="27"/>
        </w:numPr>
        <w:tabs>
          <w:tab w:val="clear" w:pos="1728"/>
        </w:tabs>
        <w:ind w:left="990"/>
      </w:pPr>
      <w:r>
        <w:lastRenderedPageBreak/>
        <w:t>Định nghĩa một cấu trúc để lưu trữ chi tiết sách. Câu lệnh sẽ là:</w:t>
      </w:r>
    </w:p>
    <w:p w:rsidR="003526EA" w:rsidRDefault="003526EA" w:rsidP="003526EA">
      <w:pPr>
        <w:pStyle w:val="BodyTextIndent"/>
        <w:ind w:left="990"/>
      </w:pPr>
    </w:p>
    <w:p w:rsidR="003526EA" w:rsidRDefault="003526EA" w:rsidP="003526EA">
      <w:pPr>
        <w:pStyle w:val="BodyTextIndent"/>
        <w:ind w:left="1440"/>
        <w:rPr>
          <w:rFonts w:ascii="Courier New" w:eastAsia="MS Mincho" w:hAnsi="Courier New" w:cs="Courier New"/>
          <w:szCs w:val="20"/>
        </w:rPr>
      </w:pPr>
      <w:r>
        <w:rPr>
          <w:rFonts w:ascii="Courier New" w:eastAsia="MS Mincho" w:hAnsi="Courier New" w:cs="Courier New"/>
          <w:szCs w:val="20"/>
        </w:rPr>
        <w:t>struct book_st{</w:t>
      </w:r>
    </w:p>
    <w:p w:rsidR="003526EA" w:rsidRDefault="003526EA" w:rsidP="003526EA">
      <w:pPr>
        <w:pStyle w:val="BodyTextIndent"/>
        <w:ind w:left="1440"/>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t>int book_cd;</w:t>
      </w:r>
    </w:p>
    <w:p w:rsidR="003526EA" w:rsidRDefault="003526EA" w:rsidP="003526EA">
      <w:pPr>
        <w:pStyle w:val="BodyTextIndent"/>
        <w:ind w:left="1440" w:firstLine="720"/>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char book_nm[30];</w:t>
      </w:r>
    </w:p>
    <w:p w:rsidR="003526EA" w:rsidRDefault="003526EA" w:rsidP="003526EA">
      <w:pPr>
        <w:pStyle w:val="BodyTextIndent"/>
        <w:ind w:left="1440" w:firstLine="720"/>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char author[30];</w:t>
      </w:r>
    </w:p>
    <w:p w:rsidR="003526EA" w:rsidRDefault="003526EA" w:rsidP="003526EA">
      <w:pPr>
        <w:pStyle w:val="BodyTextIndent"/>
        <w:ind w:left="1440"/>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t>int copies;</w:t>
      </w:r>
    </w:p>
    <w:p w:rsidR="003526EA" w:rsidRDefault="003526EA" w:rsidP="003526EA">
      <w:pPr>
        <w:pStyle w:val="BodyTextIndent"/>
        <w:ind w:left="2160" w:firstLine="720"/>
        <w:rPr>
          <w:rFonts w:ascii="Courier New" w:eastAsia="MS Mincho" w:hAnsi="Courier New" w:cs="Courier New"/>
          <w:szCs w:val="20"/>
        </w:rPr>
      </w:pPr>
      <w:r>
        <w:rPr>
          <w:rFonts w:ascii="Courier New" w:eastAsia="MS Mincho" w:hAnsi="Courier New" w:cs="Courier New"/>
          <w:szCs w:val="20"/>
        </w:rPr>
        <w:t>};</w:t>
      </w:r>
    </w:p>
    <w:p w:rsidR="003526EA" w:rsidRDefault="003526EA" w:rsidP="003526EA">
      <w:pPr>
        <w:pStyle w:val="BodyTextIndent"/>
        <w:ind w:left="1440"/>
      </w:pPr>
    </w:p>
    <w:p w:rsidR="003526EA" w:rsidRDefault="003526EA" w:rsidP="003526EA">
      <w:pPr>
        <w:pStyle w:val="BodyTextIndent"/>
        <w:numPr>
          <w:ilvl w:val="0"/>
          <w:numId w:val="27"/>
        </w:numPr>
        <w:tabs>
          <w:tab w:val="clear" w:pos="1728"/>
        </w:tabs>
        <w:ind w:left="990"/>
      </w:pPr>
      <w:r>
        <w:t xml:space="preserve">Định nghĩa một cấu trúc để lưu trữ các </w:t>
      </w:r>
      <w:ins w:id="43" w:author="QUYENNT" w:date="2005-02-24T07:16:00Z">
        <w:r>
          <w:t>giao dịch</w:t>
        </w:r>
      </w:ins>
      <w:del w:id="44" w:author="QUYENNT" w:date="2005-02-24T07:16:00Z">
        <w:r>
          <w:delText>ghi nhận</w:delText>
        </w:r>
      </w:del>
      <w:r>
        <w:t xml:space="preserve"> mượn/trả sách. Lưu ý rằng ngày mượn/trả cũng sẽ là một cấu trúc</w:t>
      </w:r>
      <w:del w:id="45" w:author="QUYENNT" w:date="2005-02-24T07:16:00Z">
        <w:r>
          <w:delText>,</w:delText>
        </w:r>
      </w:del>
      <w:r>
        <w:t xml:space="preserve"> và cũng phải được định nghĩa. Câu lệnh sẽ là:</w:t>
      </w:r>
    </w:p>
    <w:p w:rsidR="003526EA" w:rsidRDefault="003526EA" w:rsidP="003526EA">
      <w:pPr>
        <w:pStyle w:val="BodyTextIndent"/>
        <w:ind w:left="990"/>
      </w:pPr>
    </w:p>
    <w:p w:rsidR="003526EA" w:rsidRDefault="003526EA" w:rsidP="003526EA">
      <w:pPr>
        <w:pStyle w:val="BodyTextIndent"/>
        <w:ind w:left="972" w:firstLine="468"/>
        <w:rPr>
          <w:rFonts w:ascii="Courier New" w:eastAsia="MS Mincho" w:hAnsi="Courier New" w:cs="Courier New"/>
          <w:szCs w:val="20"/>
        </w:rPr>
      </w:pPr>
      <w:r>
        <w:rPr>
          <w:rFonts w:ascii="Courier New" w:eastAsia="MS Mincho" w:hAnsi="Courier New" w:cs="Courier New"/>
          <w:szCs w:val="20"/>
        </w:rPr>
        <w:t>struct date_st {</w:t>
      </w:r>
      <w:r>
        <w:rPr>
          <w:rFonts w:ascii="Courier New" w:eastAsia="MS Mincho" w:hAnsi="Courier New" w:cs="Courier New"/>
          <w:szCs w:val="20"/>
        </w:rPr>
        <w:tab/>
        <w:t>int month;</w:t>
      </w:r>
    </w:p>
    <w:p w:rsidR="003526EA" w:rsidRDefault="003526EA" w:rsidP="003526EA">
      <w:pPr>
        <w:pStyle w:val="BodyTextIndent"/>
        <w:ind w:left="954" w:firstLine="486"/>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t>int day;</w:t>
      </w:r>
    </w:p>
    <w:p w:rsidR="003526EA" w:rsidRDefault="003526EA" w:rsidP="003526EA">
      <w:pPr>
        <w:pStyle w:val="BodyTextIndent"/>
        <w:ind w:left="702"/>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t>int year;};</w:t>
      </w:r>
    </w:p>
    <w:p w:rsidR="003526EA" w:rsidRDefault="003526EA" w:rsidP="003526EA">
      <w:pPr>
        <w:pStyle w:val="BodyTextIndent"/>
        <w:ind w:left="702"/>
        <w:rPr>
          <w:rFonts w:ascii="Courier New" w:eastAsia="MS Mincho" w:hAnsi="Courier New" w:cs="Courier New"/>
          <w:szCs w:val="20"/>
        </w:rPr>
      </w:pPr>
    </w:p>
    <w:p w:rsidR="003526EA" w:rsidRDefault="003526EA" w:rsidP="003526EA">
      <w:pPr>
        <w:pStyle w:val="BodyTextIndent"/>
        <w:ind w:left="1422" w:firstLine="18"/>
        <w:rPr>
          <w:rFonts w:ascii="Courier New" w:eastAsia="MS Mincho" w:hAnsi="Courier New" w:cs="Courier New"/>
          <w:szCs w:val="20"/>
        </w:rPr>
      </w:pPr>
      <w:r>
        <w:rPr>
          <w:rFonts w:ascii="Courier New" w:eastAsia="MS Mincho" w:hAnsi="Courier New" w:cs="Courier New"/>
          <w:szCs w:val="20"/>
        </w:rPr>
        <w:t>struct tran_st {</w:t>
      </w:r>
      <w:r>
        <w:rPr>
          <w:rFonts w:ascii="Courier New" w:eastAsia="MS Mincho" w:hAnsi="Courier New" w:cs="Courier New"/>
          <w:szCs w:val="20"/>
        </w:rPr>
        <w:tab/>
        <w:t>int book_code;</w:t>
      </w:r>
    </w:p>
    <w:p w:rsidR="003526EA" w:rsidRDefault="003526EA" w:rsidP="003526EA">
      <w:pPr>
        <w:pStyle w:val="BodyTextIndent"/>
        <w:ind w:left="1404" w:firstLine="36"/>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t>char tran_type;</w:t>
      </w:r>
    </w:p>
    <w:p w:rsidR="003526EA" w:rsidRDefault="003526EA" w:rsidP="003526EA">
      <w:pPr>
        <w:pStyle w:val="BodyTextIndent"/>
        <w:ind w:left="702"/>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t>struct date_st tran_dt; };</w:t>
      </w:r>
    </w:p>
    <w:p w:rsidR="003526EA" w:rsidRDefault="003526EA" w:rsidP="003526EA">
      <w:pPr>
        <w:pStyle w:val="BodyTextIndent"/>
        <w:ind w:left="702"/>
      </w:pPr>
    </w:p>
    <w:p w:rsidR="003526EA" w:rsidRDefault="003526EA" w:rsidP="003526EA">
      <w:pPr>
        <w:pStyle w:val="BodyTextIndent"/>
        <w:numPr>
          <w:ilvl w:val="0"/>
          <w:numId w:val="27"/>
        </w:numPr>
        <w:tabs>
          <w:tab w:val="clear" w:pos="1728"/>
        </w:tabs>
        <w:ind w:left="990"/>
      </w:pPr>
      <w:r>
        <w:t>Khai báo các biến có hai kiểu cấu trúc trên. Để thực hành, ta giả sử rằng cần lưu trữ chi tiết của 5 quyển sách và 10 giao dịch. Câu lệnh sẽ là:</w:t>
      </w:r>
    </w:p>
    <w:p w:rsidR="003526EA" w:rsidRDefault="003526EA" w:rsidP="003526EA">
      <w:pPr>
        <w:pStyle w:val="BodyTextIndent"/>
      </w:pP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t>struct book_st books[5];</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t>struct tran_st trans[10];</w:t>
      </w:r>
    </w:p>
    <w:p w:rsidR="003526EA" w:rsidRDefault="003526EA" w:rsidP="003526EA">
      <w:pPr>
        <w:pStyle w:val="BodyTextIndent"/>
      </w:pPr>
    </w:p>
    <w:p w:rsidR="003526EA" w:rsidRDefault="003526EA" w:rsidP="003526EA">
      <w:pPr>
        <w:pStyle w:val="BodyTextIndent"/>
        <w:numPr>
          <w:ilvl w:val="0"/>
          <w:numId w:val="27"/>
        </w:numPr>
        <w:tabs>
          <w:tab w:val="clear" w:pos="1728"/>
        </w:tabs>
        <w:ind w:left="990"/>
      </w:pPr>
      <w:del w:id="46" w:author="QUYENNT" w:date="2005-02-24T07:18:00Z">
        <w:r>
          <w:delText>Đặt</w:delText>
        </w:r>
      </w:del>
      <w:ins w:id="47" w:author="QUYENNT" w:date="2005-02-24T07:18:00Z">
        <w:r>
          <w:t>Viết</w:t>
        </w:r>
      </w:ins>
      <w:r>
        <w:t xml:space="preserve"> một vòng lặp để hiển thị </w:t>
      </w:r>
      <w:del w:id="48" w:author="QUYENNT" w:date="2005-02-24T07:18:00Z">
        <w:r>
          <w:delText>danh mục</w:delText>
        </w:r>
      </w:del>
      <w:r>
        <w:t xml:space="preserve"> </w:t>
      </w:r>
      <w:ins w:id="49" w:author="QUYENNT" w:date="2005-02-24T12:25:00Z">
        <w:r>
          <w:t xml:space="preserve">menu </w:t>
        </w:r>
      </w:ins>
      <w:r>
        <w:t xml:space="preserve">các thao tác </w:t>
      </w:r>
      <w:ins w:id="50" w:author="QUYENNT" w:date="2005-02-24T12:25:00Z">
        <w:r>
          <w:t xml:space="preserve">mà chương trình </w:t>
        </w:r>
      </w:ins>
      <w:r>
        <w:t>có thể thực hiện.. Câu lệnh sẽ là:</w:t>
      </w:r>
    </w:p>
    <w:p w:rsidR="003526EA" w:rsidRDefault="003526EA" w:rsidP="003526EA">
      <w:pPr>
        <w:pStyle w:val="BodyTextIndent"/>
        <w:ind w:left="702"/>
      </w:pPr>
    </w:p>
    <w:p w:rsidR="003526EA" w:rsidRDefault="003526EA" w:rsidP="003526EA">
      <w:pPr>
        <w:ind w:left="720"/>
        <w:jc w:val="both"/>
        <w:rPr>
          <w:rFonts w:ascii="Courier New" w:eastAsia="MS Mincho" w:hAnsi="Courier New" w:cs="Courier New"/>
          <w:szCs w:val="20"/>
        </w:rPr>
      </w:pPr>
      <w:r>
        <w:rPr>
          <w:rFonts w:ascii="Courier New" w:eastAsia="MS Mincho" w:hAnsi="Courier New" w:cs="Courier New"/>
          <w:szCs w:val="20"/>
        </w:rPr>
        <w:tab/>
        <w:t>while(choice != 4)</w:t>
      </w:r>
    </w:p>
    <w:p w:rsidR="003526EA" w:rsidRDefault="003526EA" w:rsidP="003526EA">
      <w:pPr>
        <w:ind w:left="720"/>
        <w:jc w:val="both"/>
        <w:rPr>
          <w:rFonts w:ascii="Courier New" w:eastAsia="MS Mincho" w:hAnsi="Courier New" w:cs="Courier New"/>
          <w:szCs w:val="20"/>
        </w:rPr>
      </w:pPr>
      <w:r>
        <w:rPr>
          <w:rFonts w:ascii="Courier New" w:eastAsia="MS Mincho" w:hAnsi="Courier New" w:cs="Courier New"/>
          <w:szCs w:val="20"/>
        </w:rPr>
        <w:tab/>
        <w:t>{</w:t>
      </w:r>
      <w:r>
        <w:rPr>
          <w:rFonts w:ascii="Courier New" w:eastAsia="MS Mincho" w:hAnsi="Courier New" w:cs="Courier New"/>
          <w:szCs w:val="20"/>
        </w:rPr>
        <w:tab/>
        <w:t>clrscr();</w:t>
      </w:r>
    </w:p>
    <w:p w:rsidR="003526EA" w:rsidRDefault="003526EA" w:rsidP="003526EA">
      <w:pPr>
        <w:ind w:left="2160"/>
        <w:jc w:val="both"/>
        <w:rPr>
          <w:rFonts w:ascii="Courier New" w:eastAsia="MS Mincho" w:hAnsi="Courier New" w:cs="Courier New"/>
          <w:szCs w:val="20"/>
        </w:rPr>
      </w:pPr>
      <w:r>
        <w:rPr>
          <w:rFonts w:ascii="Courier New" w:eastAsia="MS Mincho" w:hAnsi="Courier New" w:cs="Courier New"/>
          <w:szCs w:val="20"/>
        </w:rPr>
        <w:t xml:space="preserve">printf("\nSelect from Menu\n1. Add book names\n2. </w:t>
      </w:r>
      <w:r>
        <w:rPr>
          <w:rFonts w:ascii="Courier New" w:eastAsia="MS Mincho" w:hAnsi="Courier New" w:cs="Courier New"/>
          <w:szCs w:val="20"/>
        </w:rPr>
        <w:tab/>
        <w:t xml:space="preserve">Record Issue/Return\n3. Sort Transactions\n4. </w:t>
      </w:r>
      <w:r>
        <w:rPr>
          <w:rFonts w:ascii="Courier New" w:eastAsia="MS Mincho" w:hAnsi="Courier New" w:cs="Courier New"/>
          <w:szCs w:val="20"/>
        </w:rPr>
        <w:tab/>
        <w:t>Exit\n\nEnter choice: ");</w:t>
      </w:r>
    </w:p>
    <w:p w:rsidR="003526EA" w:rsidRDefault="003526EA" w:rsidP="003526EA">
      <w:pPr>
        <w:ind w:left="720"/>
        <w:jc w:val="both"/>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scanf("%d", &amp;choice);</w:t>
      </w:r>
    </w:p>
    <w:p w:rsidR="003526EA" w:rsidRDefault="003526EA" w:rsidP="003526EA">
      <w:pPr>
        <w:ind w:left="720"/>
        <w:jc w:val="both"/>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w:t>
      </w:r>
    </w:p>
    <w:p w:rsidR="003526EA" w:rsidRDefault="003526EA" w:rsidP="003526EA">
      <w:pPr>
        <w:ind w:left="720"/>
        <w:jc w:val="both"/>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w:t>
      </w:r>
    </w:p>
    <w:p w:rsidR="003526EA" w:rsidRDefault="003526EA" w:rsidP="003526EA">
      <w:pPr>
        <w:ind w:left="720"/>
        <w:jc w:val="both"/>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w:t>
      </w:r>
    </w:p>
    <w:p w:rsidR="003526EA" w:rsidRDefault="003526EA" w:rsidP="003526EA">
      <w:pPr>
        <w:ind w:left="720"/>
        <w:jc w:val="both"/>
        <w:rPr>
          <w:rFonts w:ascii="Courier New" w:eastAsia="MS Mincho" w:hAnsi="Courier New" w:cs="Courier New"/>
          <w:szCs w:val="20"/>
        </w:rPr>
      </w:pPr>
      <w:r>
        <w:rPr>
          <w:rFonts w:ascii="Courier New" w:eastAsia="MS Mincho" w:hAnsi="Courier New" w:cs="Courier New"/>
          <w:szCs w:val="20"/>
        </w:rPr>
        <w:tab/>
        <w:t>}</w:t>
      </w:r>
    </w:p>
    <w:p w:rsidR="003526EA" w:rsidRDefault="003526EA" w:rsidP="003526EA">
      <w:pPr>
        <w:ind w:left="720"/>
        <w:jc w:val="both"/>
        <w:rPr>
          <w:rFonts w:ascii="Courier New" w:eastAsia="MS Mincho" w:hAnsi="Courier New" w:cs="Courier New"/>
          <w:szCs w:val="20"/>
        </w:rPr>
      </w:pPr>
    </w:p>
    <w:p w:rsidR="003526EA" w:rsidRDefault="003526EA" w:rsidP="003526EA">
      <w:pPr>
        <w:pStyle w:val="BodyTextIndent"/>
        <w:numPr>
          <w:ilvl w:val="0"/>
          <w:numId w:val="27"/>
        </w:numPr>
        <w:tabs>
          <w:tab w:val="clear" w:pos="1728"/>
        </w:tabs>
        <w:ind w:left="990"/>
      </w:pPr>
      <w:r>
        <w:t xml:space="preserve">Nếu thao tác được chọn là thêm </w:t>
      </w:r>
      <w:del w:id="51" w:author="QUYENNT" w:date="2005-02-24T07:21:00Z">
        <w:r>
          <w:delText xml:space="preserve">chi tiết </w:delText>
        </w:r>
      </w:del>
      <w:r>
        <w:t xml:space="preserve">sách, thì nhập các </w:t>
      </w:r>
      <w:ins w:id="52" w:author="QUYENNT" w:date="2005-02-24T07:21:00Z">
        <w:r>
          <w:t xml:space="preserve">thông tin </w:t>
        </w:r>
      </w:ins>
      <w:r>
        <w:t xml:space="preserve">chi tiết </w:t>
      </w:r>
      <w:ins w:id="53" w:author="QUYENNT" w:date="2005-02-24T07:21:00Z">
        <w:r>
          <w:t>của sách</w:t>
        </w:r>
      </w:ins>
      <w:ins w:id="54" w:author="QUYENNT" w:date="2005-02-24T07:22:00Z">
        <w:r>
          <w:t xml:space="preserve"> </w:t>
        </w:r>
      </w:ins>
      <w:r>
        <w:t>trong một vòng lặp. Câu lệnh sẽ là:</w:t>
      </w:r>
    </w:p>
    <w:p w:rsidR="003526EA" w:rsidRDefault="003526EA" w:rsidP="003526EA">
      <w:pPr>
        <w:pStyle w:val="BodyTextIndent"/>
      </w:pPr>
    </w:p>
    <w:p w:rsidR="003526EA" w:rsidRDefault="003526EA" w:rsidP="003526EA">
      <w:pPr>
        <w:pStyle w:val="BodyTextIndent"/>
        <w:rPr>
          <w:rFonts w:ascii="Courier New" w:eastAsia="MS Mincho" w:hAnsi="Courier New" w:cs="Courier New"/>
          <w:szCs w:val="20"/>
        </w:rPr>
      </w:pPr>
      <w:r>
        <w:rPr>
          <w:rFonts w:eastAsia="MS Mincho"/>
          <w:szCs w:val="20"/>
        </w:rPr>
        <w:tab/>
      </w:r>
      <w:r>
        <w:rPr>
          <w:rFonts w:ascii="Courier New" w:eastAsia="MS Mincho" w:hAnsi="Courier New" w:cs="Courier New"/>
          <w:szCs w:val="20"/>
        </w:rPr>
        <w:t>for(i = 0; i &lt; 5 &amp;&amp; addflag == 'y'; i++)</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t>{</w:t>
      </w:r>
      <w:r>
        <w:rPr>
          <w:rFonts w:ascii="Courier New" w:eastAsia="MS Mincho" w:hAnsi="Courier New" w:cs="Courier New"/>
          <w:szCs w:val="20"/>
        </w:rPr>
        <w:tab/>
        <w:t>books[i].book_cd = i + 1;</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printf("\n\nBook code: %d\n\nBook name: ", i + 1);</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scanf("%s", books[i].book_nm);</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printf("\nAuthor: ");</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scanf("%s", books[i].author);</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printf("\nNumber of copies: ");</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scanf("%d", &amp;books[i].copies);</w:t>
      </w:r>
    </w:p>
    <w:p w:rsidR="003526EA" w:rsidRDefault="003526EA" w:rsidP="003526EA">
      <w:pPr>
        <w:pStyle w:val="BodyTextIndent"/>
        <w:rPr>
          <w:rFonts w:ascii="Courier New" w:eastAsia="MS Mincho" w:hAnsi="Courier New" w:cs="Courier New"/>
          <w:szCs w:val="20"/>
          <w:lang w:val="fr-FR"/>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lang w:val="fr-FR"/>
        </w:rPr>
        <w:t>printf("\n\nContinue? (y/n): ");</w:t>
      </w:r>
    </w:p>
    <w:p w:rsidR="003526EA" w:rsidRDefault="003526EA" w:rsidP="003526EA">
      <w:pPr>
        <w:pStyle w:val="BodyTextIndent"/>
        <w:ind w:firstLine="720"/>
        <w:rPr>
          <w:rFonts w:ascii="Courier New" w:eastAsia="MS Mincho" w:hAnsi="Courier New" w:cs="Courier New"/>
          <w:szCs w:val="20"/>
        </w:rPr>
      </w:pPr>
      <w:r>
        <w:rPr>
          <w:rFonts w:ascii="Courier New" w:eastAsia="MS Mincho" w:hAnsi="Courier New" w:cs="Courier New"/>
          <w:szCs w:val="20"/>
          <w:lang w:val="fr-FR"/>
        </w:rPr>
        <w:tab/>
      </w:r>
      <w:r>
        <w:rPr>
          <w:rFonts w:ascii="Courier New" w:eastAsia="MS Mincho" w:hAnsi="Courier New" w:cs="Courier New"/>
          <w:szCs w:val="20"/>
        </w:rPr>
        <w:t>scanf(" %c", &amp;addflag);</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t>}</w:t>
      </w:r>
    </w:p>
    <w:p w:rsidR="003526EA" w:rsidRDefault="003526EA" w:rsidP="003526EA">
      <w:pPr>
        <w:pStyle w:val="BodyTextIndent"/>
      </w:pPr>
    </w:p>
    <w:p w:rsidR="003526EA" w:rsidRDefault="003526EA" w:rsidP="003526EA">
      <w:pPr>
        <w:pStyle w:val="BodyTextIndent"/>
        <w:numPr>
          <w:ilvl w:val="0"/>
          <w:numId w:val="27"/>
        </w:numPr>
        <w:tabs>
          <w:tab w:val="clear" w:pos="1728"/>
        </w:tabs>
        <w:ind w:left="990"/>
      </w:pPr>
      <w:r>
        <w:t xml:space="preserve">Nếu thao tác được chọn là thêm </w:t>
      </w:r>
      <w:del w:id="55" w:author="QUYENNT" w:date="2005-02-24T07:22:00Z">
        <w:r>
          <w:delText xml:space="preserve">các </w:delText>
        </w:r>
      </w:del>
      <w:r>
        <w:t xml:space="preserve">giao dịch, đặt một vòng lặp để nhập </w:t>
      </w:r>
      <w:ins w:id="56" w:author="QUYENNT" w:date="2005-02-24T07:22:00Z">
        <w:r>
          <w:t xml:space="preserve">các thông tin </w:t>
        </w:r>
      </w:ins>
      <w:r>
        <w:t>chi tiết</w:t>
      </w:r>
      <w:ins w:id="57" w:author="QUYENNT" w:date="2005-02-24T07:22:00Z">
        <w:r>
          <w:t xml:space="preserve"> của giao dịch</w:t>
        </w:r>
      </w:ins>
      <w:r>
        <w:t>. Câu lệnh sẽ là:</w:t>
      </w:r>
    </w:p>
    <w:p w:rsidR="003526EA" w:rsidRDefault="003526EA" w:rsidP="003526EA">
      <w:pPr>
        <w:pStyle w:val="BodyTextIndent"/>
      </w:pPr>
    </w:p>
    <w:p w:rsidR="003526EA" w:rsidRDefault="003526EA" w:rsidP="003526EA">
      <w:pPr>
        <w:pStyle w:val="BodyTextIndent"/>
        <w:rPr>
          <w:rFonts w:ascii="Courier New" w:eastAsia="MS Mincho" w:hAnsi="Courier New" w:cs="Courier New"/>
          <w:szCs w:val="20"/>
        </w:rPr>
      </w:pPr>
      <w:r>
        <w:rPr>
          <w:rFonts w:eastAsia="MS Mincho"/>
          <w:szCs w:val="20"/>
        </w:rPr>
        <w:tab/>
      </w:r>
      <w:r>
        <w:rPr>
          <w:rFonts w:ascii="Courier New" w:eastAsia="MS Mincho" w:hAnsi="Courier New" w:cs="Courier New"/>
          <w:szCs w:val="20"/>
        </w:rPr>
        <w:t>for(i = 0; i &lt; 10 &amp;&amp; addflag == 'y'; i++)</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t>{</w:t>
      </w:r>
      <w:r>
        <w:rPr>
          <w:rFonts w:ascii="Courier New" w:eastAsia="MS Mincho" w:hAnsi="Courier New" w:cs="Courier New"/>
          <w:szCs w:val="20"/>
        </w:rPr>
        <w:tab/>
        <w:t>printf("\n\nBook code: ");</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scanf("%d", &amp;trans[i].book_code);</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printf("\nIssue or Return?(I/R): ");</w:t>
      </w:r>
    </w:p>
    <w:p w:rsidR="003526EA" w:rsidRDefault="003526EA" w:rsidP="003526EA">
      <w:pPr>
        <w:pStyle w:val="BodyTextIndent"/>
        <w:rPr>
          <w:rFonts w:ascii="Courier New" w:eastAsia="MS Mincho" w:hAnsi="Courier New" w:cs="Courier New"/>
          <w:szCs w:val="20"/>
          <w:lang w:val="sv-SE"/>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lang w:val="sv-SE"/>
        </w:rPr>
        <w:t>scanf(" %c", &amp;trans[i].tran_type);</w:t>
      </w:r>
    </w:p>
    <w:p w:rsidR="003526EA" w:rsidRDefault="003526EA" w:rsidP="003526EA">
      <w:pPr>
        <w:pStyle w:val="BodyTextIndent"/>
        <w:rPr>
          <w:rFonts w:ascii="Courier New" w:eastAsia="MS Mincho" w:hAnsi="Courier New" w:cs="Courier New"/>
          <w:szCs w:val="20"/>
          <w:lang w:val="sv-SE"/>
        </w:rPr>
      </w:pPr>
      <w:r>
        <w:rPr>
          <w:rFonts w:ascii="Courier New" w:eastAsia="MS Mincho" w:hAnsi="Courier New" w:cs="Courier New"/>
          <w:szCs w:val="20"/>
          <w:lang w:val="sv-SE"/>
        </w:rPr>
        <w:tab/>
      </w:r>
      <w:r>
        <w:rPr>
          <w:rFonts w:ascii="Courier New" w:eastAsia="MS Mincho" w:hAnsi="Courier New" w:cs="Courier New"/>
          <w:szCs w:val="20"/>
          <w:lang w:val="sv-SE"/>
        </w:rPr>
        <w:tab/>
        <w:t>printf("\nDate: ");</w:t>
      </w:r>
    </w:p>
    <w:p w:rsidR="003526EA" w:rsidRDefault="003526EA" w:rsidP="003526EA">
      <w:pPr>
        <w:pStyle w:val="BodyTextIndent"/>
        <w:rPr>
          <w:rFonts w:ascii="Courier New" w:eastAsia="MS Mincho" w:hAnsi="Courier New" w:cs="Courier New"/>
          <w:szCs w:val="20"/>
          <w:lang w:val="sv-SE"/>
        </w:rPr>
      </w:pPr>
      <w:r>
        <w:rPr>
          <w:rFonts w:ascii="Courier New" w:eastAsia="MS Mincho" w:hAnsi="Courier New" w:cs="Courier New"/>
          <w:szCs w:val="20"/>
          <w:lang w:val="sv-SE"/>
        </w:rPr>
        <w:tab/>
      </w:r>
      <w:r>
        <w:rPr>
          <w:rFonts w:ascii="Courier New" w:eastAsia="MS Mincho" w:hAnsi="Courier New" w:cs="Courier New"/>
          <w:szCs w:val="20"/>
          <w:lang w:val="sv-SE"/>
        </w:rPr>
        <w:tab/>
        <w:t xml:space="preserve">scanf("%d %d %d", </w:t>
      </w:r>
    </w:p>
    <w:p w:rsidR="003526EA" w:rsidRDefault="003526EA" w:rsidP="003526EA">
      <w:pPr>
        <w:pStyle w:val="BodyTextIndent"/>
        <w:ind w:left="1440" w:firstLine="720"/>
        <w:rPr>
          <w:rFonts w:ascii="Courier New" w:eastAsia="MS Mincho" w:hAnsi="Courier New" w:cs="Courier New"/>
          <w:szCs w:val="20"/>
          <w:lang w:val="sv-SE"/>
        </w:rPr>
      </w:pPr>
      <w:r>
        <w:rPr>
          <w:rFonts w:ascii="Courier New" w:eastAsia="MS Mincho" w:hAnsi="Courier New" w:cs="Courier New"/>
          <w:szCs w:val="20"/>
          <w:lang w:val="sv-SE"/>
        </w:rPr>
        <w:tab/>
        <w:t xml:space="preserve">&amp;trans[i].tran_dt.month,&amp;trans[i].tran_dt.day, </w:t>
      </w:r>
      <w:r>
        <w:rPr>
          <w:rFonts w:ascii="Courier New" w:eastAsia="MS Mincho" w:hAnsi="Courier New" w:cs="Courier New"/>
          <w:szCs w:val="20"/>
          <w:lang w:val="sv-SE"/>
        </w:rPr>
        <w:tab/>
      </w:r>
      <w:r>
        <w:rPr>
          <w:rFonts w:ascii="Courier New" w:eastAsia="MS Mincho" w:hAnsi="Courier New" w:cs="Courier New"/>
          <w:szCs w:val="20"/>
          <w:lang w:val="sv-SE"/>
        </w:rPr>
        <w:tab/>
        <w:t>&amp;trans[i].tran_dt.year);</w:t>
      </w:r>
    </w:p>
    <w:p w:rsidR="003526EA" w:rsidRDefault="003526EA" w:rsidP="003526EA">
      <w:pPr>
        <w:pStyle w:val="BodyTextIndent"/>
        <w:rPr>
          <w:rFonts w:ascii="Courier New" w:eastAsia="MS Mincho" w:hAnsi="Courier New" w:cs="Courier New"/>
          <w:szCs w:val="20"/>
          <w:lang w:val="fr-FR"/>
        </w:rPr>
      </w:pPr>
      <w:r>
        <w:rPr>
          <w:rFonts w:ascii="Courier New" w:eastAsia="MS Mincho" w:hAnsi="Courier New" w:cs="Courier New"/>
          <w:szCs w:val="20"/>
          <w:lang w:val="sv-SE"/>
        </w:rPr>
        <w:tab/>
      </w:r>
      <w:r>
        <w:rPr>
          <w:rFonts w:ascii="Courier New" w:eastAsia="MS Mincho" w:hAnsi="Courier New" w:cs="Courier New"/>
          <w:szCs w:val="20"/>
          <w:lang w:val="sv-SE"/>
        </w:rPr>
        <w:tab/>
      </w:r>
      <w:r>
        <w:rPr>
          <w:rFonts w:ascii="Courier New" w:eastAsia="MS Mincho" w:hAnsi="Courier New" w:cs="Courier New"/>
          <w:szCs w:val="20"/>
          <w:lang w:val="fr-FR"/>
        </w:rPr>
        <w:t>printf("\n\nContinue? (y/n): ");</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lang w:val="fr-FR"/>
        </w:rPr>
        <w:tab/>
      </w:r>
      <w:r>
        <w:rPr>
          <w:rFonts w:ascii="Courier New" w:eastAsia="MS Mincho" w:hAnsi="Courier New" w:cs="Courier New"/>
          <w:szCs w:val="20"/>
          <w:lang w:val="fr-FR"/>
        </w:rPr>
        <w:tab/>
      </w:r>
      <w:r>
        <w:rPr>
          <w:rFonts w:ascii="Courier New" w:eastAsia="MS Mincho" w:hAnsi="Courier New" w:cs="Courier New"/>
          <w:szCs w:val="20"/>
        </w:rPr>
        <w:t>scanf("%c", &amp;addflag);</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t>}</w:t>
      </w:r>
    </w:p>
    <w:p w:rsidR="003526EA" w:rsidRDefault="003526EA" w:rsidP="003526EA">
      <w:pPr>
        <w:pStyle w:val="BodyTextIndent"/>
      </w:pPr>
    </w:p>
    <w:p w:rsidR="003526EA" w:rsidRDefault="003526EA" w:rsidP="003526EA">
      <w:pPr>
        <w:pStyle w:val="BodyTextIndent"/>
        <w:numPr>
          <w:ilvl w:val="0"/>
          <w:numId w:val="27"/>
        </w:numPr>
        <w:tabs>
          <w:tab w:val="clear" w:pos="1728"/>
        </w:tabs>
        <w:ind w:left="990"/>
      </w:pPr>
      <w:r>
        <w:t xml:space="preserve">Nếu thao tác được chọn là sắp xếp các giao dịch, thì truyền </w:t>
      </w:r>
      <w:ins w:id="58" w:author="QUYENNT" w:date="2005-02-24T12:16:00Z">
        <w:r>
          <w:t xml:space="preserve">tham số </w:t>
        </w:r>
      </w:ins>
      <w:r>
        <w:t>mảng cấu trúc vào hàm. Hàm sẽ sắp xếp mảng theo mã sách sử dụng phương pháp buble sort. Câu lệnh sẽ là:</w:t>
      </w:r>
    </w:p>
    <w:p w:rsidR="003526EA" w:rsidRDefault="003526EA" w:rsidP="003526EA">
      <w:pPr>
        <w:pStyle w:val="BodyTextIndent"/>
      </w:pPr>
    </w:p>
    <w:p w:rsidR="003526EA" w:rsidRDefault="003526EA" w:rsidP="003526EA">
      <w:pPr>
        <w:pStyle w:val="BodyTextIndent"/>
        <w:rPr>
          <w:rFonts w:ascii="Courier New" w:eastAsia="MS Mincho" w:hAnsi="Courier New" w:cs="Courier New"/>
          <w:szCs w:val="20"/>
        </w:rPr>
      </w:pPr>
      <w:r>
        <w:rPr>
          <w:rFonts w:eastAsia="MS Mincho"/>
          <w:szCs w:val="20"/>
        </w:rPr>
        <w:tab/>
      </w:r>
      <w:r>
        <w:rPr>
          <w:rFonts w:ascii="Courier New" w:eastAsia="MS Mincho" w:hAnsi="Courier New" w:cs="Courier New"/>
          <w:szCs w:val="20"/>
        </w:rPr>
        <w:t>for(i = 0; i &lt; 10; i++)</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for(j = i + 1; j &lt; 10; j++)</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w:t>
      </w:r>
    </w:p>
    <w:p w:rsidR="003526EA" w:rsidRDefault="003526EA" w:rsidP="003526EA">
      <w:pPr>
        <w:pStyle w:val="BodyTextIndent"/>
        <w:ind w:left="1440" w:firstLine="720"/>
        <w:rPr>
          <w:rFonts w:ascii="Courier New" w:eastAsia="MS Mincho" w:hAnsi="Courier New" w:cs="Courier New"/>
          <w:szCs w:val="20"/>
        </w:rPr>
      </w:pPr>
      <w:r>
        <w:rPr>
          <w:rFonts w:ascii="Courier New" w:eastAsia="MS Mincho" w:hAnsi="Courier New" w:cs="Courier New"/>
          <w:szCs w:val="20"/>
        </w:rPr>
        <w:t xml:space="preserve">      if(tran[i].book_code &gt; tran[j].book_code)</w:t>
      </w:r>
    </w:p>
    <w:p w:rsidR="003526EA" w:rsidRDefault="003526EA" w:rsidP="003526EA">
      <w:pPr>
        <w:pStyle w:val="BodyTextIndent"/>
        <w:rPr>
          <w:rFonts w:ascii="Courier New" w:eastAsia="MS Mincho" w:hAnsi="Courier New" w:cs="Courier New"/>
          <w:szCs w:val="20"/>
          <w:lang w:val="sv-SE"/>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lang w:val="sv-SE"/>
        </w:rPr>
        <w:t>{</w:t>
      </w:r>
    </w:p>
    <w:p w:rsidR="003526EA" w:rsidRDefault="003526EA" w:rsidP="003526EA">
      <w:pPr>
        <w:pStyle w:val="BodyTextIndent"/>
        <w:ind w:left="2160" w:firstLine="720"/>
        <w:rPr>
          <w:rFonts w:ascii="Courier New" w:eastAsia="MS Mincho" w:hAnsi="Courier New" w:cs="Courier New"/>
          <w:szCs w:val="20"/>
          <w:lang w:val="sv-SE"/>
        </w:rPr>
      </w:pPr>
      <w:r>
        <w:rPr>
          <w:rFonts w:ascii="Courier New" w:eastAsia="MS Mincho" w:hAnsi="Courier New" w:cs="Courier New"/>
          <w:szCs w:val="20"/>
          <w:lang w:val="sv-SE"/>
        </w:rPr>
        <w:tab/>
        <w:t>temptran=tran[i];</w:t>
      </w:r>
    </w:p>
    <w:p w:rsidR="003526EA" w:rsidRDefault="003526EA" w:rsidP="003526EA">
      <w:pPr>
        <w:pStyle w:val="BodyTextIndent"/>
        <w:rPr>
          <w:rFonts w:ascii="Courier New" w:eastAsia="MS Mincho" w:hAnsi="Courier New" w:cs="Courier New"/>
          <w:szCs w:val="20"/>
          <w:lang w:val="sv-SE"/>
        </w:rPr>
      </w:pPr>
      <w:r>
        <w:rPr>
          <w:rFonts w:ascii="Courier New" w:eastAsia="MS Mincho" w:hAnsi="Courier New" w:cs="Courier New"/>
          <w:szCs w:val="20"/>
          <w:lang w:val="sv-SE"/>
        </w:rPr>
        <w:tab/>
      </w:r>
      <w:r>
        <w:rPr>
          <w:rFonts w:ascii="Courier New" w:eastAsia="MS Mincho" w:hAnsi="Courier New" w:cs="Courier New"/>
          <w:szCs w:val="20"/>
          <w:lang w:val="sv-SE"/>
        </w:rPr>
        <w:tab/>
      </w:r>
      <w:r>
        <w:rPr>
          <w:rFonts w:ascii="Courier New" w:eastAsia="MS Mincho" w:hAnsi="Courier New" w:cs="Courier New"/>
          <w:szCs w:val="20"/>
          <w:lang w:val="sv-SE"/>
        </w:rPr>
        <w:tab/>
      </w:r>
      <w:r>
        <w:rPr>
          <w:rFonts w:ascii="Courier New" w:eastAsia="MS Mincho" w:hAnsi="Courier New" w:cs="Courier New"/>
          <w:szCs w:val="20"/>
          <w:lang w:val="sv-SE"/>
        </w:rPr>
        <w:tab/>
        <w:t>tran[i]=tran[j];</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lang w:val="sv-SE"/>
        </w:rPr>
        <w:tab/>
      </w:r>
      <w:r>
        <w:rPr>
          <w:rFonts w:ascii="Courier New" w:eastAsia="MS Mincho" w:hAnsi="Courier New" w:cs="Courier New"/>
          <w:szCs w:val="20"/>
          <w:lang w:val="sv-SE"/>
        </w:rPr>
        <w:tab/>
      </w:r>
      <w:r>
        <w:rPr>
          <w:rFonts w:ascii="Courier New" w:eastAsia="MS Mincho" w:hAnsi="Courier New" w:cs="Courier New"/>
          <w:szCs w:val="20"/>
          <w:lang w:val="sv-SE"/>
        </w:rPr>
        <w:tab/>
      </w:r>
      <w:r>
        <w:rPr>
          <w:rFonts w:ascii="Courier New" w:eastAsia="MS Mincho" w:hAnsi="Courier New" w:cs="Courier New"/>
          <w:szCs w:val="20"/>
          <w:lang w:val="sv-SE"/>
        </w:rPr>
        <w:tab/>
      </w:r>
      <w:r>
        <w:rPr>
          <w:rFonts w:ascii="Courier New" w:eastAsia="MS Mincho" w:hAnsi="Courier New" w:cs="Courier New"/>
          <w:szCs w:val="20"/>
        </w:rPr>
        <w:t>tran[j]=temptran;</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t>}</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w:t>
      </w:r>
    </w:p>
    <w:p w:rsidR="003526EA" w:rsidRDefault="003526EA" w:rsidP="003526EA">
      <w:pPr>
        <w:pStyle w:val="BodyTextIndent"/>
      </w:pPr>
    </w:p>
    <w:p w:rsidR="003526EA" w:rsidRDefault="003526EA" w:rsidP="003526EA">
      <w:pPr>
        <w:pStyle w:val="BodyTextIndent"/>
        <w:numPr>
          <w:ilvl w:val="0"/>
          <w:numId w:val="27"/>
        </w:numPr>
        <w:tabs>
          <w:tab w:val="clear" w:pos="1728"/>
        </w:tabs>
        <w:ind w:left="990"/>
      </w:pPr>
      <w:r>
        <w:t>Hiển thị số giao dịch cho mỗi quyển s</w:t>
      </w:r>
      <w:del w:id="59" w:author="QUYENNT" w:date="2005-02-24T12:16:00Z">
        <w:r>
          <w:delText>a</w:delText>
        </w:r>
      </w:del>
      <w:ins w:id="60" w:author="QUYENNT" w:date="2005-02-24T12:16:00Z">
        <w:r>
          <w:t>á</w:t>
        </w:r>
      </w:ins>
      <w:r>
        <w:t>ch trong hàm sắp xếp. Câu lệnh sẽ là:</w:t>
      </w:r>
    </w:p>
    <w:p w:rsidR="003526EA" w:rsidRDefault="003526EA" w:rsidP="003526EA">
      <w:pPr>
        <w:pStyle w:val="BodyTextIndent"/>
      </w:pPr>
    </w:p>
    <w:p w:rsidR="003526EA" w:rsidRDefault="003526EA" w:rsidP="003526EA">
      <w:pPr>
        <w:pStyle w:val="BodyTextIndent"/>
        <w:rPr>
          <w:rFonts w:ascii="Courier New" w:eastAsia="MS Mincho" w:hAnsi="Courier New" w:cs="Courier New"/>
          <w:szCs w:val="20"/>
        </w:rPr>
      </w:pPr>
      <w:r>
        <w:rPr>
          <w:rFonts w:eastAsia="MS Mincho"/>
          <w:szCs w:val="20"/>
        </w:rPr>
        <w:tab/>
      </w:r>
      <w:r>
        <w:rPr>
          <w:rFonts w:ascii="Courier New" w:eastAsia="MS Mincho" w:hAnsi="Courier New" w:cs="Courier New"/>
          <w:szCs w:val="20"/>
        </w:rPr>
        <w:t>for(i = 0, j = 0; i &lt; 10; j = 0)</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t>{</w:t>
      </w:r>
      <w:r>
        <w:rPr>
          <w:rFonts w:ascii="Courier New" w:eastAsia="MS Mincho" w:hAnsi="Courier New" w:cs="Courier New"/>
          <w:szCs w:val="20"/>
        </w:rPr>
        <w:tab/>
        <w:t>tempcode = tran[i].book_code;</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while(tran[i].book_code == tempcode &amp;&amp; i &lt; 10)</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w:t>
      </w:r>
    </w:p>
    <w:p w:rsidR="003526EA" w:rsidRDefault="003526EA" w:rsidP="003526EA">
      <w:pPr>
        <w:pStyle w:val="BodyTextIndent"/>
        <w:ind w:left="1440" w:firstLine="720"/>
        <w:rPr>
          <w:rFonts w:ascii="Courier New" w:eastAsia="MS Mincho" w:hAnsi="Courier New" w:cs="Courier New"/>
          <w:szCs w:val="20"/>
        </w:rPr>
      </w:pPr>
      <w:r>
        <w:rPr>
          <w:rFonts w:ascii="Courier New" w:eastAsia="MS Mincho" w:hAnsi="Courier New" w:cs="Courier New"/>
          <w:szCs w:val="20"/>
        </w:rPr>
        <w:lastRenderedPageBreak/>
        <w:tab/>
        <w:t>j++;</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t>i++;</w:t>
      </w:r>
    </w:p>
    <w:p w:rsidR="003526EA" w:rsidRDefault="003526EA" w:rsidP="003526EA">
      <w:pPr>
        <w:pStyle w:val="BodyTextIndent"/>
        <w:rPr>
          <w:rFonts w:ascii="Courier New" w:eastAsia="MS Mincho" w:hAnsi="Courier New" w:cs="Courier New"/>
          <w:szCs w:val="20"/>
        </w:rPr>
      </w:pPr>
      <w:r>
        <w:rPr>
          <w:rFonts w:ascii="Courier New" w:eastAsia="MS Mincho" w:hAnsi="Courier New" w:cs="Courier New"/>
          <w:szCs w:val="20"/>
        </w:rPr>
        <w:tab/>
      </w:r>
      <w:r>
        <w:rPr>
          <w:rFonts w:ascii="Courier New" w:eastAsia="MS Mincho" w:hAnsi="Courier New" w:cs="Courier New"/>
          <w:szCs w:val="20"/>
        </w:rPr>
        <w:tab/>
        <w:t>}</w:t>
      </w:r>
    </w:p>
    <w:p w:rsidR="003526EA" w:rsidRDefault="003526EA" w:rsidP="003526EA">
      <w:pPr>
        <w:pStyle w:val="BodyTextIndent"/>
        <w:ind w:left="1440"/>
        <w:rPr>
          <w:rFonts w:ascii="Courier New" w:eastAsia="MS Mincho" w:hAnsi="Courier New" w:cs="Courier New"/>
          <w:szCs w:val="20"/>
        </w:rPr>
      </w:pPr>
      <w:r>
        <w:rPr>
          <w:rFonts w:ascii="Courier New" w:eastAsia="MS Mincho" w:hAnsi="Courier New" w:cs="Courier New"/>
          <w:szCs w:val="20"/>
        </w:rPr>
        <w:tab/>
        <w:t xml:space="preserve">printf("\nBook code %d had %d transactions", </w:t>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r>
      <w:r>
        <w:rPr>
          <w:rFonts w:ascii="Courier New" w:eastAsia="MS Mincho" w:hAnsi="Courier New" w:cs="Courier New"/>
          <w:szCs w:val="20"/>
        </w:rPr>
        <w:tab/>
        <w:t>tempcode, j);</w:t>
      </w:r>
    </w:p>
    <w:p w:rsidR="003526EA" w:rsidRDefault="003526EA" w:rsidP="003526EA">
      <w:pPr>
        <w:pStyle w:val="BodyTextIndent"/>
        <w:rPr>
          <w:rFonts w:ascii="Courier New" w:hAnsi="Courier New" w:cs="Courier New"/>
        </w:rPr>
      </w:pPr>
      <w:r>
        <w:rPr>
          <w:rFonts w:ascii="Courier New" w:eastAsia="MS Mincho" w:hAnsi="Courier New" w:cs="Courier New"/>
          <w:szCs w:val="20"/>
        </w:rPr>
        <w:tab/>
        <w:t>}</w:t>
      </w:r>
    </w:p>
    <w:p w:rsidR="003526EA" w:rsidRPr="003B5FB6" w:rsidRDefault="003526EA" w:rsidP="00DC7EA8">
      <w:pPr>
        <w:spacing w:line="312" w:lineRule="auto"/>
        <w:ind w:left="270"/>
        <w:rPr>
          <w:rFonts w:ascii="Times New Roman" w:hAnsi="Times New Roman" w:cs="Times New Roman"/>
          <w:b/>
          <w:color w:val="002060"/>
          <w:sz w:val="24"/>
          <w:szCs w:val="24"/>
        </w:rPr>
      </w:pPr>
    </w:p>
    <w:p w:rsidR="00DC7EA8" w:rsidRDefault="00DC7EA8" w:rsidP="00DC7EA8">
      <w:pPr>
        <w:spacing w:line="312" w:lineRule="auto"/>
        <w:ind w:left="270"/>
        <w:rPr>
          <w:rFonts w:ascii="Times New Roman" w:hAnsi="Times New Roman" w:cs="Times New Roman"/>
          <w:b/>
          <w:color w:val="002060"/>
          <w:sz w:val="24"/>
          <w:szCs w:val="24"/>
        </w:rPr>
      </w:pPr>
    </w:p>
    <w:p w:rsidR="00DC7EA8" w:rsidRPr="003B5FB6" w:rsidRDefault="00DC7EA8" w:rsidP="00DC7EA8">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7A04B8">
        <w:rPr>
          <w:rFonts w:ascii="Times New Roman" w:hAnsi="Times New Roman" w:cs="Times New Roman"/>
          <w:b/>
          <w:color w:val="FF0000"/>
          <w:sz w:val="24"/>
          <w:szCs w:val="24"/>
          <w:u w:val="single"/>
        </w:rPr>
        <w:t>P 8</w:t>
      </w:r>
    </w:p>
    <w:p w:rsidR="00DC7EA8" w:rsidRPr="003B5FB6" w:rsidRDefault="00DC7EA8" w:rsidP="007A04B8">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934BE3" w:rsidRDefault="007A04B8" w:rsidP="00934BE3">
      <w:pPr>
        <w:autoSpaceDE w:val="0"/>
        <w:autoSpaceDN w:val="0"/>
        <w:adjustRightInd w:val="0"/>
        <w:spacing w:after="0" w:line="240" w:lineRule="auto"/>
        <w:jc w:val="both"/>
      </w:pPr>
      <w:r>
        <w:rPr>
          <w:rFonts w:ascii="Times New Roman" w:hAnsi="Times New Roman" w:cs="Times New Roman"/>
          <w:b/>
          <w:color w:val="002060"/>
          <w:sz w:val="24"/>
          <w:szCs w:val="24"/>
        </w:rPr>
        <w:t>2</w:t>
      </w:r>
      <w:r w:rsidR="00DC7EA8" w:rsidRPr="003B5FB6">
        <w:rPr>
          <w:rFonts w:ascii="Times New Roman" w:hAnsi="Times New Roman" w:cs="Times New Roman"/>
          <w:b/>
          <w:color w:val="002060"/>
          <w:sz w:val="24"/>
          <w:szCs w:val="24"/>
        </w:rPr>
        <w:t xml:space="preserve">. Mô tả bài toán: </w:t>
      </w:r>
      <w:r w:rsidR="00934BE3">
        <w:t xml:space="preserve">Viết một chương trình C để lưu trữ </w:t>
      </w:r>
      <w:del w:id="61" w:author="QUYENNT" w:date="2005-02-24T12:20:00Z">
        <w:r w:rsidR="00934BE3">
          <w:delText xml:space="preserve">dữ liệu </w:delText>
        </w:r>
      </w:del>
      <w:ins w:id="62" w:author="QUYENNT" w:date="2005-02-24T12:20:00Z">
        <w:r w:rsidR="00934BE3">
          <w:t xml:space="preserve">các thông tinh </w:t>
        </w:r>
      </w:ins>
      <w:r w:rsidR="00934BE3">
        <w:t>về sinh viên trong một cấu trúc. Dữ liệu phải bao gồm mã sinh viên, tên</w:t>
      </w:r>
      <w:ins w:id="63" w:author="QUYENNT" w:date="2005-02-24T12:20:00Z">
        <w:r w:rsidR="00934BE3">
          <w:t xml:space="preserve"> sinh viên</w:t>
        </w:r>
      </w:ins>
      <w:r w:rsidR="00934BE3">
        <w:t xml:space="preserve">, khóa học đã đăng ký và năm đăng ký. Viết một hàm để hiển thị </w:t>
      </w:r>
      <w:ins w:id="64" w:author="QUYENNT" w:date="2005-02-24T12:21:00Z">
        <w:r w:rsidR="00934BE3">
          <w:t xml:space="preserve">các thông tin </w:t>
        </w:r>
      </w:ins>
      <w:r w:rsidR="00934BE3">
        <w:t xml:space="preserve">chi tiết của </w:t>
      </w:r>
      <w:ins w:id="65" w:author="QUYENNT" w:date="2005-02-24T12:21:00Z">
        <w:r w:rsidR="00934BE3">
          <w:t xml:space="preserve">các </w:t>
        </w:r>
      </w:ins>
      <w:r w:rsidR="00934BE3">
        <w:t xml:space="preserve">sinh viên đã nhập học trong một năm học nào đó. Viết một hàm khác để </w:t>
      </w:r>
      <w:del w:id="66" w:author="QUYENNT" w:date="2005-02-24T12:21:00Z">
        <w:r w:rsidR="00934BE3">
          <w:delText>định vị</w:delText>
        </w:r>
      </w:del>
      <w:ins w:id="67" w:author="QUYENNT" w:date="2005-02-24T12:21:00Z">
        <w:r w:rsidR="00934BE3">
          <w:t>xác định</w:t>
        </w:r>
      </w:ins>
      <w:r w:rsidR="00934BE3">
        <w:t xml:space="preserve"> và hiển thị </w:t>
      </w:r>
      <w:ins w:id="68" w:author="QUYENNT" w:date="2005-02-24T12:21:00Z">
        <w:r w:rsidR="00934BE3">
          <w:t xml:space="preserve">thông tin </w:t>
        </w:r>
      </w:ins>
      <w:r w:rsidR="00934BE3">
        <w:t xml:space="preserve">chi tiết của </w:t>
      </w:r>
      <w:ins w:id="69" w:author="QUYENNT" w:date="2005-02-24T12:22:00Z">
        <w:r w:rsidR="00934BE3">
          <w:t xml:space="preserve">một </w:t>
        </w:r>
      </w:ins>
      <w:r w:rsidR="00934BE3">
        <w:t xml:space="preserve">sinh viên </w:t>
      </w:r>
      <w:del w:id="70" w:author="QUYENNT" w:date="2005-02-24T12:22:00Z">
        <w:r w:rsidR="00934BE3">
          <w:delText>dựa vào một mã sinh viên đã cho</w:delText>
        </w:r>
      </w:del>
      <w:ins w:id="71" w:author="QUYENNT" w:date="2005-02-24T12:22:00Z">
        <w:r w:rsidR="00934BE3">
          <w:t>khi biết mã của sinh viên đó</w:t>
        </w:r>
      </w:ins>
      <w:r w:rsidR="00934BE3">
        <w:t>.</w:t>
      </w:r>
    </w:p>
    <w:p w:rsidR="00DC7EA8" w:rsidRDefault="00DC7EA8" w:rsidP="00DC7EA8">
      <w:pPr>
        <w:spacing w:line="312" w:lineRule="auto"/>
        <w:ind w:left="270"/>
        <w:rPr>
          <w:rFonts w:ascii="Times New Roman" w:hAnsi="Times New Roman" w:cs="Times New Roman"/>
          <w:b/>
          <w:color w:val="002060"/>
          <w:sz w:val="24"/>
          <w:szCs w:val="24"/>
        </w:rPr>
      </w:pPr>
    </w:p>
    <w:p w:rsidR="00DC7EA8" w:rsidRDefault="007A04B8" w:rsidP="007A04B8">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DC7EA8" w:rsidRPr="003B5FB6">
        <w:rPr>
          <w:rFonts w:ascii="Times New Roman" w:hAnsi="Times New Roman" w:cs="Times New Roman"/>
          <w:b/>
          <w:color w:val="002060"/>
          <w:sz w:val="24"/>
          <w:szCs w:val="24"/>
        </w:rPr>
        <w:t>. Các bước thực hiện:</w:t>
      </w:r>
    </w:p>
    <w:p w:rsidR="005C36E9" w:rsidRDefault="005C36E9" w:rsidP="005C36E9">
      <w:pPr>
        <w:numPr>
          <w:ilvl w:val="1"/>
          <w:numId w:val="30"/>
        </w:numPr>
        <w:autoSpaceDE w:val="0"/>
        <w:autoSpaceDN w:val="0"/>
        <w:adjustRightInd w:val="0"/>
        <w:spacing w:after="0" w:line="240" w:lineRule="auto"/>
        <w:jc w:val="both"/>
      </w:pPr>
      <w:r>
        <w:t xml:space="preserve">Định nghĩa một cấu trúc để lưu trữ </w:t>
      </w:r>
      <w:ins w:id="72" w:author="QUYENNT" w:date="2005-02-24T12:23:00Z">
        <w:r>
          <w:t xml:space="preserve">thông tin </w:t>
        </w:r>
      </w:ins>
      <w:r>
        <w:t xml:space="preserve">chi tiết </w:t>
      </w:r>
      <w:ins w:id="73" w:author="QUYENNT" w:date="2005-02-24T12:23:00Z">
        <w:r>
          <w:t xml:space="preserve">của </w:t>
        </w:r>
      </w:ins>
      <w:r>
        <w:t>sinh viên.</w:t>
      </w:r>
    </w:p>
    <w:p w:rsidR="005C36E9" w:rsidRDefault="005C36E9" w:rsidP="005C36E9">
      <w:pPr>
        <w:numPr>
          <w:ilvl w:val="1"/>
          <w:numId w:val="30"/>
        </w:numPr>
        <w:autoSpaceDE w:val="0"/>
        <w:autoSpaceDN w:val="0"/>
        <w:adjustRightInd w:val="0"/>
        <w:spacing w:after="0" w:line="240" w:lineRule="auto"/>
        <w:jc w:val="both"/>
      </w:pPr>
      <w:r>
        <w:t xml:space="preserve">Khai báo và khởi tạo </w:t>
      </w:r>
      <w:ins w:id="74" w:author="QUYENNT" w:date="2005-02-24T12:23:00Z">
        <w:r>
          <w:t xml:space="preserve">biến </w:t>
        </w:r>
      </w:ins>
      <w:r>
        <w:t xml:space="preserve">cấu trúc với </w:t>
      </w:r>
      <w:ins w:id="75" w:author="QUYENNT" w:date="2005-02-24T12:24:00Z">
        <w:r>
          <w:t xml:space="preserve">thông tin </w:t>
        </w:r>
      </w:ins>
      <w:r>
        <w:t>chi tiết của 10 sinh viên.</w:t>
      </w:r>
    </w:p>
    <w:p w:rsidR="005C36E9" w:rsidRDefault="005C36E9" w:rsidP="005C36E9">
      <w:pPr>
        <w:numPr>
          <w:ilvl w:val="1"/>
          <w:numId w:val="30"/>
        </w:numPr>
        <w:autoSpaceDE w:val="0"/>
        <w:autoSpaceDN w:val="0"/>
        <w:adjustRightInd w:val="0"/>
        <w:spacing w:after="0" w:line="240" w:lineRule="auto"/>
        <w:jc w:val="both"/>
      </w:pPr>
      <w:del w:id="76" w:author="QUYENNT" w:date="2005-02-24T12:24:00Z">
        <w:r>
          <w:delText>Đặt một</w:delText>
        </w:r>
      </w:del>
      <w:ins w:id="77" w:author="QUYENNT" w:date="2005-02-24T12:24:00Z">
        <w:r>
          <w:t>Viết</w:t>
        </w:r>
      </w:ins>
      <w:r>
        <w:t xml:space="preserve"> vòng lặp để hiển thị một </w:t>
      </w:r>
      <w:del w:id="78" w:author="QUYENNT" w:date="2005-02-24T12:25:00Z">
        <w:r>
          <w:delText>danh mục cho</w:delText>
        </w:r>
      </w:del>
      <w:ins w:id="79" w:author="QUYENNT" w:date="2005-02-24T12:25:00Z">
        <w:r>
          <w:t>menu</w:t>
        </w:r>
      </w:ins>
      <w:r>
        <w:t xml:space="preserve"> các thao tác </w:t>
      </w:r>
      <w:ins w:id="80" w:author="QUYENNT" w:date="2005-02-24T12:26:00Z">
        <w:r>
          <w:t xml:space="preserve">mà chương trình </w:t>
        </w:r>
      </w:ins>
      <w:r>
        <w:t>có thể thực hiện.</w:t>
      </w:r>
    </w:p>
    <w:p w:rsidR="005C36E9" w:rsidRDefault="005C36E9" w:rsidP="005C36E9">
      <w:pPr>
        <w:numPr>
          <w:ilvl w:val="1"/>
          <w:numId w:val="30"/>
        </w:numPr>
        <w:autoSpaceDE w:val="0"/>
        <w:autoSpaceDN w:val="0"/>
        <w:adjustRightInd w:val="0"/>
        <w:spacing w:after="0" w:line="240" w:lineRule="auto"/>
        <w:jc w:val="both"/>
      </w:pPr>
      <w:r>
        <w:t>Nhận vào lựa chọn danh mục và gọi hàm thích hợp với tham số là mảng cấu trúc.</w:t>
      </w:r>
    </w:p>
    <w:p w:rsidR="005C36E9" w:rsidRDefault="005C36E9" w:rsidP="005C36E9">
      <w:pPr>
        <w:numPr>
          <w:ilvl w:val="1"/>
          <w:numId w:val="30"/>
        </w:numPr>
        <w:autoSpaceDE w:val="0"/>
        <w:autoSpaceDN w:val="0"/>
        <w:adjustRightInd w:val="0"/>
        <w:spacing w:after="0" w:line="240" w:lineRule="auto"/>
        <w:jc w:val="both"/>
      </w:pPr>
      <w:r>
        <w:t xml:space="preserve">Trong hàm dùng để hiển thị </w:t>
      </w:r>
      <w:ins w:id="81" w:author="QUYENNT" w:date="2005-02-24T12:27:00Z">
        <w:r>
          <w:t xml:space="preserve">thông tin chi tiết của các </w:t>
        </w:r>
      </w:ins>
      <w:r>
        <w:t xml:space="preserve">sinh viên </w:t>
      </w:r>
      <w:ins w:id="82" w:author="QUYENNT" w:date="2005-02-24T12:27:00Z">
        <w:r>
          <w:t xml:space="preserve">nhập học trong </w:t>
        </w:r>
      </w:ins>
      <w:del w:id="83" w:author="QUYENNT" w:date="2005-02-24T12:27:00Z">
        <w:r>
          <w:delText xml:space="preserve">cho </w:delText>
        </w:r>
      </w:del>
      <w:r>
        <w:t>một năm,</w:t>
      </w:r>
      <w:del w:id="84" w:author="QUYENNT" w:date="2005-02-24T12:28:00Z">
        <w:r>
          <w:delText xml:space="preserve"> cho nhập vào năm. Đặt một vòng lặp để kiểm tra năm nhập học của mỗi sinh viên, và hiển thị nếu nó trùng. Ở cuối hàm, cho phép người dùng nhập vào một năm học khác</w:delText>
        </w:r>
      </w:del>
      <w:ins w:id="85" w:author="QUYENNT" w:date="2005-02-24T12:28:00Z">
        <w:r>
          <w:t xml:space="preserve"> viết chương trình để thực hiện nhập vào năm học cần được hiển thị thông tin, sau đó sử dụng vòng lặp để kiểm tra năm nhập học của t</w:t>
        </w:r>
      </w:ins>
      <w:ins w:id="86" w:author="QUYENNT" w:date="2005-02-24T12:29:00Z">
        <w:r>
          <w:t>ừng sinh viên, nếu trùng với năm cần hiển thị thông tin yêu cầu thì hiển thị thông tin của sinh viên đó</w:t>
        </w:r>
      </w:ins>
      <w:r>
        <w:t>.</w:t>
      </w:r>
      <w:ins w:id="87" w:author="QUYENNT" w:date="2005-02-24T12:30:00Z">
        <w:r>
          <w:t xml:space="preserve"> Ngoài ra, hàm này còn cho phép người dùng có thể tiếp tục thực hiện vi</w:t>
        </w:r>
      </w:ins>
      <w:ins w:id="88" w:author="QUYENNT" w:date="2005-02-24T12:31:00Z">
        <w:r>
          <w:t>ệc hiển thị thông tin của những năm khác cho đến khi họ không muốn sử d</w:t>
        </w:r>
      </w:ins>
      <w:ins w:id="89" w:author="QUYENNT" w:date="2005-02-24T12:32:00Z">
        <w:r>
          <w:t>ụng chức năng này nữa.</w:t>
        </w:r>
      </w:ins>
    </w:p>
    <w:p w:rsidR="005C36E9" w:rsidRDefault="005C36E9" w:rsidP="005C36E9">
      <w:pPr>
        <w:numPr>
          <w:ilvl w:val="1"/>
          <w:numId w:val="30"/>
        </w:numPr>
        <w:autoSpaceDE w:val="0"/>
        <w:autoSpaceDN w:val="0"/>
        <w:adjustRightInd w:val="0"/>
        <w:spacing w:after="0" w:line="240" w:lineRule="auto"/>
        <w:jc w:val="both"/>
      </w:pPr>
      <w:del w:id="90" w:author="QUYENNT" w:date="2005-02-24T12:32:00Z">
        <w:r>
          <w:delText>Trong h</w:delText>
        </w:r>
      </w:del>
      <w:ins w:id="91" w:author="QUYENNT" w:date="2005-02-24T12:32:00Z">
        <w:r>
          <w:t>H</w:t>
        </w:r>
      </w:ins>
      <w:r>
        <w:t xml:space="preserve">àm dùng để </w:t>
      </w:r>
      <w:del w:id="92" w:author="QUYENNT" w:date="2005-02-24T12:32:00Z">
        <w:r>
          <w:delText xml:space="preserve">định vị </w:delText>
        </w:r>
      </w:del>
      <w:ins w:id="93" w:author="QUYENNT" w:date="2005-02-24T12:32:00Z">
        <w:r>
          <w:t xml:space="preserve">hiển thị thông tin </w:t>
        </w:r>
      </w:ins>
      <w:r>
        <w:t xml:space="preserve">chi tiết </w:t>
      </w:r>
      <w:ins w:id="94" w:author="QUYENNT" w:date="2005-02-24T12:32:00Z">
        <w:r>
          <w:t xml:space="preserve">của </w:t>
        </w:r>
      </w:ins>
      <w:r>
        <w:t>sinh viên</w:t>
      </w:r>
      <w:del w:id="95" w:author="QUYENNT" w:date="2005-02-24T12:33:00Z">
        <w:r>
          <w:delText>,</w:delText>
        </w:r>
      </w:del>
      <w:ins w:id="96" w:author="QUYENNT" w:date="2005-02-24T12:33:00Z">
        <w:r>
          <w:t xml:space="preserve"> cho phép</w:t>
        </w:r>
      </w:ins>
      <w:r>
        <w:t xml:space="preserve"> nhập vào mã của sinh viên</w:t>
      </w:r>
      <w:ins w:id="97" w:author="QUYENNT" w:date="2005-02-24T12:33:00Z">
        <w:r>
          <w:t>,</w:t>
        </w:r>
      </w:ins>
      <w:del w:id="98" w:author="QUYENNT" w:date="2005-02-24T12:33:00Z">
        <w:r>
          <w:delText>. Đặt</w:delText>
        </w:r>
      </w:del>
      <w:ins w:id="99" w:author="QUYENNT" w:date="2005-02-24T12:33:00Z">
        <w:r>
          <w:t>dùng</w:t>
        </w:r>
      </w:ins>
      <w:r>
        <w:t xml:space="preserve"> một vòng lặp để kiểm tra mã của mỗi sinh viên,</w:t>
      </w:r>
      <w:del w:id="100" w:author="QUYENNT" w:date="2005-02-24T12:33:00Z">
        <w:r>
          <w:delText xml:space="preserve"> và hiển thị nếu nó trùng</w:delText>
        </w:r>
      </w:del>
      <w:ins w:id="101" w:author="QUYENNT" w:date="2005-02-24T12:33:00Z">
        <w:r>
          <w:t>nếu mã của sinh viên nào trùng với mã đã được nhập thì hiển thị thông tin chi ti</w:t>
        </w:r>
      </w:ins>
      <w:ins w:id="102" w:author="QUYENNT" w:date="2005-02-24T12:34:00Z">
        <w:r>
          <w:t>ết của sinh viên đó</w:t>
        </w:r>
      </w:ins>
      <w:del w:id="103" w:author="QUYENNT" w:date="2005-02-24T12:34:00Z">
        <w:r>
          <w:delText>. Ở cuối hàm, cho phép người dùng nhập vào một mã sinh viên khác.</w:delText>
        </w:r>
      </w:del>
      <w:ins w:id="104" w:author="QUYENNT" w:date="2005-02-24T12:34:00Z">
        <w:r>
          <w:t>. Ngoài ra, hàm này còn cho phép người dùng có thể tiếp tục thực hiện việc hiển thị thông tin của những sinh viên khác cho đến khi họ không muốn sử dụng chức năng này nữa</w:t>
        </w:r>
      </w:ins>
    </w:p>
    <w:p w:rsidR="005C36E9" w:rsidRPr="003B5FB6" w:rsidRDefault="005C36E9" w:rsidP="00DC7EA8">
      <w:pPr>
        <w:spacing w:line="312" w:lineRule="auto"/>
        <w:ind w:left="270"/>
        <w:rPr>
          <w:rFonts w:ascii="Times New Roman" w:hAnsi="Times New Roman" w:cs="Times New Roman"/>
          <w:b/>
          <w:color w:val="002060"/>
          <w:sz w:val="24"/>
          <w:szCs w:val="24"/>
        </w:rPr>
      </w:pPr>
    </w:p>
    <w:p w:rsidR="006814F8" w:rsidRPr="003B5FB6" w:rsidRDefault="006814F8" w:rsidP="006814F8">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7A04B8">
        <w:rPr>
          <w:rFonts w:ascii="Times New Roman" w:hAnsi="Times New Roman" w:cs="Times New Roman"/>
          <w:b/>
          <w:color w:val="FF0000"/>
          <w:sz w:val="24"/>
          <w:szCs w:val="24"/>
          <w:u w:val="single"/>
        </w:rPr>
        <w:t>P 9</w:t>
      </w:r>
      <w:bookmarkStart w:id="105" w:name="_GoBack"/>
      <w:bookmarkEnd w:id="105"/>
    </w:p>
    <w:p w:rsidR="006814F8" w:rsidRPr="003B5FB6" w:rsidRDefault="006814F8" w:rsidP="007A04B8">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6814F8" w:rsidRPr="006814F8" w:rsidRDefault="007A04B8" w:rsidP="007A04B8">
      <w:pPr>
        <w:autoSpaceDE w:val="0"/>
        <w:autoSpaceDN w:val="0"/>
        <w:adjustRightInd w:val="0"/>
        <w:spacing w:after="0" w:line="240" w:lineRule="auto"/>
        <w:jc w:val="both"/>
      </w:pPr>
      <w:r>
        <w:rPr>
          <w:rFonts w:ascii="Times New Roman" w:hAnsi="Times New Roman" w:cs="Times New Roman"/>
          <w:b/>
          <w:color w:val="002060"/>
          <w:sz w:val="24"/>
          <w:szCs w:val="24"/>
        </w:rPr>
        <w:t>2</w:t>
      </w:r>
      <w:r w:rsidR="006814F8" w:rsidRPr="003B5FB6">
        <w:rPr>
          <w:rFonts w:ascii="Times New Roman" w:hAnsi="Times New Roman" w:cs="Times New Roman"/>
          <w:b/>
          <w:color w:val="002060"/>
          <w:sz w:val="24"/>
          <w:szCs w:val="24"/>
        </w:rPr>
        <w:t xml:space="preserve">. Mô tả bài toán: </w:t>
      </w:r>
    </w:p>
    <w:p w:rsidR="006814F8" w:rsidRDefault="006814F8" w:rsidP="006814F8">
      <w:pPr>
        <w:autoSpaceDE w:val="0"/>
        <w:autoSpaceDN w:val="0"/>
        <w:adjustRightInd w:val="0"/>
        <w:spacing w:after="0" w:line="240" w:lineRule="auto"/>
        <w:ind w:left="360"/>
        <w:jc w:val="both"/>
      </w:pPr>
      <w:r>
        <w:t xml:space="preserve">Viết một chương trình C để lưu trữ </w:t>
      </w:r>
      <w:ins w:id="106" w:author="QUYENNT" w:date="2005-02-24T12:37:00Z">
        <w:r>
          <w:t xml:space="preserve">thông tin </w:t>
        </w:r>
      </w:ins>
      <w:r>
        <w:t xml:space="preserve">chi tiết của nhân viên trong một mảng cấu trúc. </w:t>
      </w:r>
      <w:del w:id="107" w:author="QUYENNT" w:date="2005-02-24T12:37:00Z">
        <w:r>
          <w:delText>Dữ liệu</w:delText>
        </w:r>
      </w:del>
      <w:ins w:id="108" w:author="QUYENNT" w:date="2005-02-24T12:37:00Z">
        <w:r>
          <w:t>Thông tin của một nhân viên</w:t>
        </w:r>
      </w:ins>
      <w:r>
        <w:t xml:space="preserve"> phải bao gồm mã  nhân viên, tên, lương và ngày vào làm. Ngày vào làm phải </w:t>
      </w:r>
      <w:r>
        <w:lastRenderedPageBreak/>
        <w:t>được lưu trong một cấu trúc</w:t>
      </w:r>
      <w:ins w:id="109" w:author="QUYENNT" w:date="2005-02-24T12:37:00Z">
        <w:r>
          <w:t xml:space="preserve"> khác</w:t>
        </w:r>
      </w:ins>
      <w:r>
        <w:t>. Chương trình phải thực hiện các thao tác sau đây dựa trên sự lựa chọn trong</w:t>
      </w:r>
      <w:del w:id="110" w:author="QUYENNT" w:date="2005-02-24T12:37:00Z">
        <w:r>
          <w:delText xml:space="preserve"> một danh mục</w:delText>
        </w:r>
      </w:del>
      <w:ins w:id="111" w:author="QUYENNT" w:date="2005-02-24T12:37:00Z">
        <w:r>
          <w:t>menu các ch</w:t>
        </w:r>
      </w:ins>
      <w:ins w:id="112" w:author="QUYENNT" w:date="2005-02-24T12:38:00Z">
        <w:r>
          <w:t>ức năng của chương trình</w:t>
        </w:r>
      </w:ins>
      <w:r>
        <w:t>:</w:t>
      </w:r>
    </w:p>
    <w:p w:rsidR="006814F8" w:rsidRDefault="006814F8" w:rsidP="006814F8">
      <w:pPr>
        <w:autoSpaceDE w:val="0"/>
        <w:autoSpaceDN w:val="0"/>
        <w:adjustRightInd w:val="0"/>
        <w:jc w:val="both"/>
      </w:pPr>
    </w:p>
    <w:p w:rsidR="006814F8" w:rsidRDefault="006814F8" w:rsidP="006814F8">
      <w:pPr>
        <w:numPr>
          <w:ilvl w:val="1"/>
          <w:numId w:val="31"/>
        </w:numPr>
        <w:autoSpaceDE w:val="0"/>
        <w:autoSpaceDN w:val="0"/>
        <w:adjustRightInd w:val="0"/>
        <w:spacing w:after="0" w:line="240" w:lineRule="auto"/>
        <w:jc w:val="both"/>
      </w:pPr>
      <w:r>
        <w:t>Tăng lương theo các luật sau:</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3"/>
        <w:gridCol w:w="2053"/>
      </w:tblGrid>
      <w:tr w:rsidR="006814F8" w:rsidTr="006962AC">
        <w:tc>
          <w:tcPr>
            <w:tcW w:w="0" w:type="auto"/>
          </w:tcPr>
          <w:p w:rsidR="006814F8" w:rsidRDefault="006814F8" w:rsidP="006962AC">
            <w:pPr>
              <w:autoSpaceDE w:val="0"/>
              <w:autoSpaceDN w:val="0"/>
              <w:adjustRightInd w:val="0"/>
              <w:jc w:val="both"/>
              <w:rPr>
                <w:b/>
                <w:bCs/>
              </w:rPr>
            </w:pPr>
            <w:r>
              <w:rPr>
                <w:b/>
                <w:bCs/>
              </w:rPr>
              <w:t>Salary Range</w:t>
            </w:r>
          </w:p>
        </w:tc>
        <w:tc>
          <w:tcPr>
            <w:tcW w:w="0" w:type="auto"/>
          </w:tcPr>
          <w:p w:rsidR="006814F8" w:rsidRDefault="006814F8" w:rsidP="006962AC">
            <w:pPr>
              <w:autoSpaceDE w:val="0"/>
              <w:autoSpaceDN w:val="0"/>
              <w:adjustRightInd w:val="0"/>
              <w:jc w:val="both"/>
              <w:rPr>
                <w:b/>
                <w:bCs/>
              </w:rPr>
            </w:pPr>
            <w:r>
              <w:rPr>
                <w:b/>
                <w:bCs/>
              </w:rPr>
              <w:t>Percentage increase</w:t>
            </w:r>
          </w:p>
        </w:tc>
      </w:tr>
      <w:tr w:rsidR="006814F8" w:rsidTr="006962AC">
        <w:tc>
          <w:tcPr>
            <w:tcW w:w="0" w:type="auto"/>
          </w:tcPr>
          <w:p w:rsidR="006814F8" w:rsidRDefault="006814F8" w:rsidP="006962AC">
            <w:pPr>
              <w:autoSpaceDE w:val="0"/>
              <w:autoSpaceDN w:val="0"/>
              <w:adjustRightInd w:val="0"/>
              <w:jc w:val="both"/>
            </w:pPr>
            <w:r>
              <w:t>&lt;= 2000</w:t>
            </w:r>
          </w:p>
        </w:tc>
        <w:tc>
          <w:tcPr>
            <w:tcW w:w="0" w:type="auto"/>
          </w:tcPr>
          <w:p w:rsidR="006814F8" w:rsidRDefault="006814F8" w:rsidP="006962AC">
            <w:pPr>
              <w:autoSpaceDE w:val="0"/>
              <w:autoSpaceDN w:val="0"/>
              <w:adjustRightInd w:val="0"/>
              <w:jc w:val="both"/>
            </w:pPr>
            <w:r>
              <w:t>15%</w:t>
            </w:r>
          </w:p>
        </w:tc>
      </w:tr>
      <w:tr w:rsidR="006814F8" w:rsidTr="006962AC">
        <w:tc>
          <w:tcPr>
            <w:tcW w:w="0" w:type="auto"/>
          </w:tcPr>
          <w:p w:rsidR="006814F8" w:rsidRDefault="006814F8" w:rsidP="006962AC">
            <w:pPr>
              <w:autoSpaceDE w:val="0"/>
              <w:autoSpaceDN w:val="0"/>
              <w:adjustRightInd w:val="0"/>
              <w:jc w:val="both"/>
            </w:pPr>
            <w:r>
              <w:t xml:space="preserve">&gt; 2000 and &lt;= 5000 </w:t>
            </w:r>
          </w:p>
        </w:tc>
        <w:tc>
          <w:tcPr>
            <w:tcW w:w="0" w:type="auto"/>
          </w:tcPr>
          <w:p w:rsidR="006814F8" w:rsidRDefault="006814F8" w:rsidP="006962AC">
            <w:pPr>
              <w:autoSpaceDE w:val="0"/>
              <w:autoSpaceDN w:val="0"/>
              <w:adjustRightInd w:val="0"/>
              <w:jc w:val="both"/>
            </w:pPr>
            <w:r>
              <w:t>10%</w:t>
            </w:r>
          </w:p>
        </w:tc>
      </w:tr>
      <w:tr w:rsidR="006814F8" w:rsidTr="006962AC">
        <w:tc>
          <w:tcPr>
            <w:tcW w:w="0" w:type="auto"/>
          </w:tcPr>
          <w:p w:rsidR="006814F8" w:rsidRDefault="006814F8" w:rsidP="006962AC">
            <w:pPr>
              <w:autoSpaceDE w:val="0"/>
              <w:autoSpaceDN w:val="0"/>
              <w:adjustRightInd w:val="0"/>
              <w:jc w:val="both"/>
            </w:pPr>
            <w:r>
              <w:t>&gt;5000</w:t>
            </w:r>
          </w:p>
        </w:tc>
        <w:tc>
          <w:tcPr>
            <w:tcW w:w="0" w:type="auto"/>
          </w:tcPr>
          <w:p w:rsidR="006814F8" w:rsidRDefault="006814F8" w:rsidP="006962AC">
            <w:pPr>
              <w:autoSpaceDE w:val="0"/>
              <w:autoSpaceDN w:val="0"/>
              <w:adjustRightInd w:val="0"/>
              <w:jc w:val="both"/>
            </w:pPr>
            <w:r>
              <w:t>No increase</w:t>
            </w:r>
          </w:p>
        </w:tc>
      </w:tr>
    </w:tbl>
    <w:p w:rsidR="006814F8" w:rsidRDefault="006814F8" w:rsidP="006814F8">
      <w:pPr>
        <w:autoSpaceDE w:val="0"/>
        <w:autoSpaceDN w:val="0"/>
        <w:adjustRightInd w:val="0"/>
        <w:ind w:left="1260"/>
        <w:jc w:val="both"/>
      </w:pPr>
    </w:p>
    <w:p w:rsidR="006814F8" w:rsidRDefault="006814F8" w:rsidP="006814F8">
      <w:pPr>
        <w:numPr>
          <w:ilvl w:val="1"/>
          <w:numId w:val="31"/>
        </w:numPr>
        <w:autoSpaceDE w:val="0"/>
        <w:autoSpaceDN w:val="0"/>
        <w:adjustRightInd w:val="0"/>
        <w:spacing w:after="0" w:line="240" w:lineRule="auto"/>
        <w:jc w:val="both"/>
      </w:pPr>
      <w:r>
        <w:t xml:space="preserve">Hiển thị </w:t>
      </w:r>
      <w:ins w:id="113" w:author="QUYENNT" w:date="2005-02-24T12:38:00Z">
        <w:r>
          <w:t xml:space="preserve">thông tin </w:t>
        </w:r>
      </w:ins>
      <w:r>
        <w:t>chi tiết của các nhân viên đã làm việc trong công ty từ 10 năm trở lên.</w:t>
      </w:r>
    </w:p>
    <w:p w:rsidR="007A04B8" w:rsidRPr="007A04B8" w:rsidRDefault="007A04B8" w:rsidP="007A04B8">
      <w:pPr>
        <w:spacing w:line="312" w:lineRule="auto"/>
        <w:rPr>
          <w:rFonts w:ascii="Times New Roman" w:hAnsi="Times New Roman" w:cs="Times New Roman"/>
          <w:b/>
          <w:color w:val="002060"/>
          <w:sz w:val="24"/>
          <w:szCs w:val="24"/>
        </w:rPr>
      </w:pPr>
      <w:r w:rsidRPr="007A04B8">
        <w:rPr>
          <w:rFonts w:ascii="Times New Roman" w:hAnsi="Times New Roman" w:cs="Times New Roman"/>
          <w:b/>
          <w:color w:val="002060"/>
          <w:sz w:val="24"/>
          <w:szCs w:val="24"/>
        </w:rPr>
        <w:t>3. Các bước thực hiện:</w:t>
      </w:r>
    </w:p>
    <w:p w:rsidR="00BD2CC5" w:rsidRPr="003B5FB6" w:rsidRDefault="00BD2CC5" w:rsidP="00DC7EA8">
      <w:pPr>
        <w:spacing w:line="312" w:lineRule="auto"/>
        <w:rPr>
          <w:rFonts w:ascii="Times New Roman" w:hAnsi="Times New Roman" w:cs="Times New Roman"/>
          <w:b/>
          <w:color w:val="002060"/>
          <w:sz w:val="24"/>
          <w:szCs w:val="24"/>
        </w:rPr>
      </w:pPr>
    </w:p>
    <w:p w:rsidR="00BD2CC5" w:rsidRDefault="00BD2CC5" w:rsidP="00BD2CC5">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BD2CC5" w:rsidRPr="003B5FB6" w:rsidRDefault="00BD2CC5" w:rsidP="00BD2CC5">
      <w:pPr>
        <w:rPr>
          <w:rFonts w:ascii="Times New Roman" w:hAnsi="Times New Roman" w:cs="Times New Roman"/>
          <w:b/>
          <w:color w:val="002060"/>
          <w:sz w:val="24"/>
          <w:szCs w:val="24"/>
        </w:rPr>
      </w:pPr>
      <w:r w:rsidRPr="003B5FB6">
        <w:rPr>
          <w:rFonts w:ascii="Times New Roman" w:hAnsi="Times New Roman" w:cs="Times New Roman"/>
          <w:b/>
          <w:color w:val="002060"/>
          <w:sz w:val="24"/>
          <w:szCs w:val="24"/>
        </w:rPr>
        <w:br w:type="page"/>
      </w:r>
    </w:p>
    <w:p w:rsidR="00BD2CC5" w:rsidRPr="003B5FB6" w:rsidRDefault="00BD2CC5" w:rsidP="00BD2CC5">
      <w:pPr>
        <w:spacing w:line="312" w:lineRule="auto"/>
        <w:jc w:val="both"/>
        <w:rPr>
          <w:rFonts w:ascii="Times New Roman" w:hAnsi="Times New Roman" w:cs="Times New Roman"/>
          <w:color w:val="002060"/>
          <w:sz w:val="24"/>
          <w:szCs w:val="24"/>
        </w:rPr>
      </w:pPr>
    </w:p>
    <w:p w:rsidR="00F03267" w:rsidRPr="00BD2CC5" w:rsidRDefault="00F03267" w:rsidP="00BD2CC5"/>
    <w:sectPr w:rsidR="00F03267" w:rsidRPr="00BD2CC5" w:rsidSect="0081545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F9" w:rsidRDefault="006A3BF9" w:rsidP="00AF0781">
      <w:pPr>
        <w:spacing w:after="0" w:line="240" w:lineRule="auto"/>
      </w:pPr>
      <w:r>
        <w:separator/>
      </w:r>
    </w:p>
  </w:endnote>
  <w:endnote w:type="continuationSeparator" w:id="0">
    <w:p w:rsidR="006A3BF9" w:rsidRDefault="006A3BF9"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Courier">
    <w:panose1 w:val="02020500000000000000"/>
    <w:charset w:val="00"/>
    <w:family w:val="roman"/>
    <w:pitch w:val="variable"/>
    <w:sig w:usb0="20000A87" w:usb1="08000000" w:usb2="00000008" w:usb3="00000000" w:csb0="00000101" w:csb1="00000000"/>
  </w:font>
  <w:font w:name="Bookman">
    <w:panose1 w:val="02020500000000000000"/>
    <w:charset w:val="00"/>
    <w:family w:val="roman"/>
    <w:pitch w:val="variable"/>
    <w:sig w:usb0="20000A87" w:usb1="08000000" w:usb2="00000008" w:usb3="00000000" w:csb0="00000101"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7A04B8" w:rsidRPr="007A04B8">
          <w:rPr>
            <w:b/>
            <w:noProof/>
          </w:rPr>
          <w:t>12</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F9" w:rsidRDefault="006A3BF9" w:rsidP="00AF0781">
      <w:pPr>
        <w:spacing w:after="0" w:line="240" w:lineRule="auto"/>
      </w:pPr>
      <w:r>
        <w:separator/>
      </w:r>
    </w:p>
  </w:footnote>
  <w:footnote w:type="continuationSeparator" w:id="0">
    <w:p w:rsidR="006A3BF9" w:rsidRDefault="006A3BF9"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565B9"/>
    <w:multiLevelType w:val="hybridMultilevel"/>
    <w:tmpl w:val="0B4A8980"/>
    <w:lvl w:ilvl="0" w:tplc="015ED32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686A73"/>
    <w:multiLevelType w:val="hybridMultilevel"/>
    <w:tmpl w:val="98628F26"/>
    <w:lvl w:ilvl="0" w:tplc="E912FB5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022766"/>
    <w:multiLevelType w:val="hybridMultilevel"/>
    <w:tmpl w:val="ECAAF13C"/>
    <w:lvl w:ilvl="0" w:tplc="659C756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3E468AE"/>
    <w:multiLevelType w:val="hybridMultilevel"/>
    <w:tmpl w:val="5E6CA966"/>
    <w:lvl w:ilvl="0" w:tplc="F6E08EB2">
      <w:start w:val="1"/>
      <w:numFmt w:val="decimal"/>
      <w:lvlText w:val="%1."/>
      <w:lvlJc w:val="left"/>
      <w:pPr>
        <w:tabs>
          <w:tab w:val="num" w:pos="1728"/>
        </w:tabs>
        <w:ind w:left="1728" w:hanging="288"/>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6">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0">
    <w:nsid w:val="4396143E"/>
    <w:multiLevelType w:val="hybridMultilevel"/>
    <w:tmpl w:val="831E8E9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741122"/>
    <w:multiLevelType w:val="hybridMultilevel"/>
    <w:tmpl w:val="10166DD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C80D3F"/>
    <w:multiLevelType w:val="hybridMultilevel"/>
    <w:tmpl w:val="A77A833A"/>
    <w:lvl w:ilvl="0" w:tplc="A12CB86C">
      <w:start w:val="2"/>
      <w:numFmt w:val="bullet"/>
      <w:lvlText w:val="-"/>
      <w:lvlJc w:val="left"/>
      <w:pPr>
        <w:ind w:left="510" w:hanging="360"/>
      </w:pPr>
      <w:rPr>
        <w:rFonts w:ascii="Calibri" w:eastAsiaTheme="minorHAnsi"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9">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B57680"/>
    <w:multiLevelType w:val="hybridMultilevel"/>
    <w:tmpl w:val="9FF028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4"/>
  </w:num>
  <w:num w:numId="3">
    <w:abstractNumId w:val="31"/>
  </w:num>
  <w:num w:numId="4">
    <w:abstractNumId w:val="0"/>
  </w:num>
  <w:num w:numId="5">
    <w:abstractNumId w:val="17"/>
  </w:num>
  <w:num w:numId="6">
    <w:abstractNumId w:val="29"/>
  </w:num>
  <w:num w:numId="7">
    <w:abstractNumId w:val="33"/>
  </w:num>
  <w:num w:numId="8">
    <w:abstractNumId w:val="1"/>
  </w:num>
  <w:num w:numId="9">
    <w:abstractNumId w:val="21"/>
  </w:num>
  <w:num w:numId="10">
    <w:abstractNumId w:val="10"/>
  </w:num>
  <w:num w:numId="11">
    <w:abstractNumId w:val="26"/>
  </w:num>
  <w:num w:numId="12">
    <w:abstractNumId w:val="3"/>
  </w:num>
  <w:num w:numId="13">
    <w:abstractNumId w:val="11"/>
  </w:num>
  <w:num w:numId="14">
    <w:abstractNumId w:val="23"/>
  </w:num>
  <w:num w:numId="15">
    <w:abstractNumId w:val="27"/>
  </w:num>
  <w:num w:numId="16">
    <w:abstractNumId w:val="18"/>
  </w:num>
  <w:num w:numId="17">
    <w:abstractNumId w:val="8"/>
  </w:num>
  <w:num w:numId="18">
    <w:abstractNumId w:val="25"/>
  </w:num>
  <w:num w:numId="19">
    <w:abstractNumId w:val="4"/>
  </w:num>
  <w:num w:numId="20">
    <w:abstractNumId w:val="30"/>
  </w:num>
  <w:num w:numId="21">
    <w:abstractNumId w:val="13"/>
  </w:num>
  <w:num w:numId="22">
    <w:abstractNumId w:val="6"/>
  </w:num>
  <w:num w:numId="23">
    <w:abstractNumId w:val="15"/>
  </w:num>
  <w:num w:numId="24">
    <w:abstractNumId w:val="19"/>
  </w:num>
  <w:num w:numId="25">
    <w:abstractNumId w:val="7"/>
  </w:num>
  <w:num w:numId="26">
    <w:abstractNumId w:val="5"/>
  </w:num>
  <w:num w:numId="27">
    <w:abstractNumId w:val="14"/>
  </w:num>
  <w:num w:numId="28">
    <w:abstractNumId w:val="9"/>
  </w:num>
  <w:num w:numId="29">
    <w:abstractNumId w:val="32"/>
  </w:num>
  <w:num w:numId="30">
    <w:abstractNumId w:val="22"/>
  </w:num>
  <w:num w:numId="31">
    <w:abstractNumId w:val="20"/>
  </w:num>
  <w:num w:numId="32">
    <w:abstractNumId w:val="28"/>
  </w:num>
  <w:num w:numId="33">
    <w:abstractNumId w:val="1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14319"/>
    <w:rsid w:val="00032AEE"/>
    <w:rsid w:val="000854ED"/>
    <w:rsid w:val="00090A18"/>
    <w:rsid w:val="00093793"/>
    <w:rsid w:val="000A3FE0"/>
    <w:rsid w:val="000E729F"/>
    <w:rsid w:val="000F434F"/>
    <w:rsid w:val="0011575A"/>
    <w:rsid w:val="001A2B7A"/>
    <w:rsid w:val="001B5A8E"/>
    <w:rsid w:val="001D2C9D"/>
    <w:rsid w:val="00224AE7"/>
    <w:rsid w:val="002A1F43"/>
    <w:rsid w:val="003526EA"/>
    <w:rsid w:val="00366089"/>
    <w:rsid w:val="0037350F"/>
    <w:rsid w:val="00383AB7"/>
    <w:rsid w:val="00397A97"/>
    <w:rsid w:val="003B5FB6"/>
    <w:rsid w:val="003D704C"/>
    <w:rsid w:val="003F452F"/>
    <w:rsid w:val="003F6916"/>
    <w:rsid w:val="0043391C"/>
    <w:rsid w:val="004437F4"/>
    <w:rsid w:val="004C57E7"/>
    <w:rsid w:val="005C36E9"/>
    <w:rsid w:val="00603078"/>
    <w:rsid w:val="00627376"/>
    <w:rsid w:val="00652BC8"/>
    <w:rsid w:val="00665DC5"/>
    <w:rsid w:val="006814F8"/>
    <w:rsid w:val="006A3BF9"/>
    <w:rsid w:val="006B613E"/>
    <w:rsid w:val="006C3CCC"/>
    <w:rsid w:val="0072048F"/>
    <w:rsid w:val="007336C7"/>
    <w:rsid w:val="00766BC5"/>
    <w:rsid w:val="00787A6E"/>
    <w:rsid w:val="007A04B8"/>
    <w:rsid w:val="007C0B1B"/>
    <w:rsid w:val="007F186A"/>
    <w:rsid w:val="00815453"/>
    <w:rsid w:val="00826C55"/>
    <w:rsid w:val="008369F9"/>
    <w:rsid w:val="008947E6"/>
    <w:rsid w:val="008C1933"/>
    <w:rsid w:val="008F7F89"/>
    <w:rsid w:val="0091041B"/>
    <w:rsid w:val="00914872"/>
    <w:rsid w:val="00916C5D"/>
    <w:rsid w:val="00934BE3"/>
    <w:rsid w:val="00992AF5"/>
    <w:rsid w:val="009A5BCB"/>
    <w:rsid w:val="009C3753"/>
    <w:rsid w:val="00A0140F"/>
    <w:rsid w:val="00A05D7A"/>
    <w:rsid w:val="00A417B9"/>
    <w:rsid w:val="00A72743"/>
    <w:rsid w:val="00AD1972"/>
    <w:rsid w:val="00AF0781"/>
    <w:rsid w:val="00B00813"/>
    <w:rsid w:val="00B0623F"/>
    <w:rsid w:val="00B25B2D"/>
    <w:rsid w:val="00B667FD"/>
    <w:rsid w:val="00BC4539"/>
    <w:rsid w:val="00BD21D2"/>
    <w:rsid w:val="00BD2CC5"/>
    <w:rsid w:val="00BD46DE"/>
    <w:rsid w:val="00BD5935"/>
    <w:rsid w:val="00BD7245"/>
    <w:rsid w:val="00C51142"/>
    <w:rsid w:val="00CC0886"/>
    <w:rsid w:val="00CE1804"/>
    <w:rsid w:val="00D01622"/>
    <w:rsid w:val="00D752CC"/>
    <w:rsid w:val="00D86FD1"/>
    <w:rsid w:val="00D872AB"/>
    <w:rsid w:val="00DC7EA8"/>
    <w:rsid w:val="00DE3197"/>
    <w:rsid w:val="00DE4EA0"/>
    <w:rsid w:val="00DF6DE2"/>
    <w:rsid w:val="00E135BF"/>
    <w:rsid w:val="00E17AC1"/>
    <w:rsid w:val="00E31582"/>
    <w:rsid w:val="00E94152"/>
    <w:rsid w:val="00EC18CC"/>
    <w:rsid w:val="00EC4789"/>
    <w:rsid w:val="00F03267"/>
    <w:rsid w:val="00F06582"/>
    <w:rsid w:val="00F07C19"/>
    <w:rsid w:val="00F17778"/>
    <w:rsid w:val="00F528C4"/>
    <w:rsid w:val="00F56BAE"/>
    <w:rsid w:val="00F74FA8"/>
    <w:rsid w:val="00F83770"/>
    <w:rsid w:val="00FB4FD3"/>
    <w:rsid w:val="00FC6E22"/>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CC5"/>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customStyle="1" w:styleId="courierbody">
    <w:name w:val="courierbody"/>
    <w:rsid w:val="00BD5935"/>
    <w:pPr>
      <w:tabs>
        <w:tab w:val="left" w:pos="540"/>
        <w:tab w:val="left" w:pos="1080"/>
        <w:tab w:val="left" w:pos="1620"/>
      </w:tabs>
      <w:spacing w:after="216" w:line="240" w:lineRule="auto"/>
      <w:jc w:val="both"/>
    </w:pPr>
    <w:rPr>
      <w:rFonts w:ascii="Courier" w:eastAsia="Times New Roman" w:hAnsi="Courier" w:cs="Times New Roman"/>
      <w:snapToGrid w:val="0"/>
      <w:sz w:val="21"/>
      <w:szCs w:val="20"/>
    </w:rPr>
  </w:style>
  <w:style w:type="paragraph" w:customStyle="1" w:styleId="body">
    <w:name w:val="body"/>
    <w:rsid w:val="00BD5935"/>
    <w:pPr>
      <w:tabs>
        <w:tab w:val="left" w:pos="540"/>
      </w:tabs>
      <w:spacing w:after="216" w:line="240" w:lineRule="auto"/>
      <w:jc w:val="both"/>
    </w:pPr>
    <w:rPr>
      <w:rFonts w:ascii="Bookman" w:eastAsia="Times New Roman" w:hAnsi="Bookman" w:cs="Times New Roman"/>
      <w:snapToGrid w:val="0"/>
      <w:sz w:val="21"/>
      <w:szCs w:val="20"/>
    </w:rPr>
  </w:style>
  <w:style w:type="paragraph" w:customStyle="1" w:styleId="subhead">
    <w:name w:val="subhead"/>
    <w:rsid w:val="00090A18"/>
    <w:pPr>
      <w:tabs>
        <w:tab w:val="left" w:pos="540"/>
        <w:tab w:val="left" w:pos="1080"/>
      </w:tabs>
      <w:spacing w:before="72" w:after="216" w:line="240" w:lineRule="auto"/>
    </w:pPr>
    <w:rPr>
      <w:rFonts w:ascii="Bookman" w:eastAsia="Times New Roman" w:hAnsi="Bookman" w:cs="Times New Roman"/>
      <w:b/>
      <w:snapToGrid w:val="0"/>
      <w:szCs w:val="20"/>
    </w:rPr>
  </w:style>
  <w:style w:type="paragraph" w:styleId="BodyTextIndent">
    <w:name w:val="Body Text Indent"/>
    <w:basedOn w:val="Normal"/>
    <w:link w:val="BodyTextIndentChar"/>
    <w:semiHidden/>
    <w:rsid w:val="00093793"/>
    <w:pPr>
      <w:spacing w:after="0" w:line="240" w:lineRule="auto"/>
      <w:ind w:left="720"/>
      <w:jc w:val="both"/>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semiHidden/>
    <w:rsid w:val="00093793"/>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DB51D-D6EE-4C34-89DE-B4C270B62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14</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63</cp:revision>
  <dcterms:created xsi:type="dcterms:W3CDTF">2016-01-08T08:12:00Z</dcterms:created>
  <dcterms:modified xsi:type="dcterms:W3CDTF">2016-01-21T06:48:00Z</dcterms:modified>
</cp:coreProperties>
</file>