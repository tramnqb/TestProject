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59" w:rsidRPr="003B5FB6" w:rsidRDefault="007B31A7" w:rsidP="00513B59">
      <w:pPr>
        <w:pStyle w:val="Title"/>
      </w:pPr>
      <w:r>
        <w:t>CHUỖI</w:t>
      </w:r>
    </w:p>
    <w:p w:rsidR="00513B59" w:rsidRDefault="00513B59" w:rsidP="00513B59">
      <w:pPr>
        <w:pStyle w:val="Heading1"/>
        <w:rPr>
          <w:color w:val="002060"/>
        </w:rPr>
      </w:pPr>
      <w:r w:rsidRPr="003B5FB6">
        <w:rPr>
          <w:color w:val="002060"/>
        </w:rPr>
        <w:t>Lý thuyết:</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Chuỗi trong ngôn ngữ lập trình C thực chất là mảng một chiều của các ký tự mà kết thúc bởi một ký tự </w:t>
      </w:r>
      <w:r w:rsidRPr="0088700A">
        <w:rPr>
          <w:rFonts w:ascii="Arial" w:eastAsia="Times New Roman" w:hAnsi="Arial" w:cs="Arial"/>
          <w:b/>
          <w:bCs/>
          <w:color w:val="000000"/>
          <w:sz w:val="21"/>
          <w:szCs w:val="21"/>
        </w:rPr>
        <w:t>null</w:t>
      </w:r>
      <w:r w:rsidRPr="0088700A">
        <w:rPr>
          <w:rFonts w:ascii="Arial" w:eastAsia="Times New Roman" w:hAnsi="Arial" w:cs="Arial"/>
          <w:color w:val="000000"/>
          <w:sz w:val="21"/>
          <w:szCs w:val="21"/>
        </w:rPr>
        <w:t> '\0'.</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Phần khai báo và khởi tạo dưới đây tạo ra một chuỗi bao gồm một từ "Hello". Để giữ các giá trị null tại cuối của mảng, cỡ của mảng các ký tự bao gồm một chuỗi phải nhiều hơn số lượng các ký tự trong từ khóa "Hello".</w:t>
      </w:r>
    </w:p>
    <w:p w:rsidR="0088700A" w:rsidRPr="0088700A" w:rsidRDefault="0088700A" w:rsidP="008870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loichao</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6666"/>
          <w:sz w:val="18"/>
          <w:szCs w:val="18"/>
        </w:rPr>
        <w:t>6</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'H'</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'e'</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'o'</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'\0'</w:t>
      </w:r>
      <w:r w:rsidRPr="0088700A">
        <w:rPr>
          <w:rFonts w:ascii="Consolas" w:eastAsia="Times New Roman" w:hAnsi="Consolas" w:cs="Courier New"/>
          <w:color w:val="666600"/>
          <w:sz w:val="18"/>
          <w:szCs w:val="18"/>
        </w:rPr>
        <w:t>};</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Nếu bạn theo quy tắc khởi tạo các chuỗi, bạn có thể viết lệnh như sau:</w:t>
      </w:r>
    </w:p>
    <w:p w:rsidR="0088700A" w:rsidRPr="0088700A" w:rsidRDefault="0088700A" w:rsidP="008870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loichao</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"Hello"</w:t>
      </w:r>
      <w:r w:rsidRPr="0088700A">
        <w:rPr>
          <w:rFonts w:ascii="Consolas" w:eastAsia="Times New Roman" w:hAnsi="Consolas" w:cs="Courier New"/>
          <w:color w:val="666600"/>
          <w:sz w:val="18"/>
          <w:szCs w:val="18"/>
        </w:rPr>
        <w:t>;</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Dưới đây là phần biểu diễn ô nhớ cho đoạn chuỗi trên trong ngôn ngữ C/C++:</w:t>
      </w:r>
    </w:p>
    <w:p w:rsidR="0088700A" w:rsidRPr="0088700A" w:rsidRDefault="0088700A" w:rsidP="0088700A">
      <w:pPr>
        <w:spacing w:after="0" w:line="240" w:lineRule="auto"/>
        <w:rPr>
          <w:rFonts w:ascii="Times New Roman" w:eastAsia="Times New Roman" w:hAnsi="Times New Roman" w:cs="Times New Roman"/>
          <w:sz w:val="24"/>
          <w:szCs w:val="24"/>
        </w:rPr>
      </w:pPr>
      <w:r w:rsidRPr="0088700A">
        <w:rPr>
          <w:rFonts w:ascii="Times New Roman" w:eastAsia="Times New Roman" w:hAnsi="Times New Roman" w:cs="Times New Roman"/>
          <w:noProof/>
          <w:sz w:val="24"/>
          <w:szCs w:val="24"/>
        </w:rPr>
        <w:drawing>
          <wp:inline distT="0" distB="0" distL="0" distR="0">
            <wp:extent cx="5329555" cy="1821815"/>
            <wp:effectExtent l="0" t="0" r="0" b="0"/>
            <wp:docPr id="4" name="Picture 4" descr="Biểu diễn chuỗi trong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diễn chuỗi trong 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555" cy="1821815"/>
                    </a:xfrm>
                    <a:prstGeom prst="rect">
                      <a:avLst/>
                    </a:prstGeom>
                    <a:noFill/>
                    <a:ln>
                      <a:noFill/>
                    </a:ln>
                  </pic:spPr>
                </pic:pic>
              </a:graphicData>
            </a:graphic>
          </wp:inline>
        </w:drawing>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Thực tế, bạn không đặt ký tự </w:t>
      </w:r>
      <w:r w:rsidRPr="0088700A">
        <w:rPr>
          <w:rFonts w:ascii="Arial" w:eastAsia="Times New Roman" w:hAnsi="Arial" w:cs="Arial"/>
          <w:b/>
          <w:bCs/>
          <w:color w:val="000000"/>
          <w:sz w:val="21"/>
          <w:szCs w:val="21"/>
        </w:rPr>
        <w:t>null</w:t>
      </w:r>
      <w:r w:rsidRPr="0088700A">
        <w:rPr>
          <w:rFonts w:ascii="Arial" w:eastAsia="Times New Roman" w:hAnsi="Arial" w:cs="Arial"/>
          <w:color w:val="000000"/>
          <w:sz w:val="21"/>
          <w:szCs w:val="21"/>
        </w:rPr>
        <w:t> tại vị trí cuối cùng của biến hằng số. Bộ biên dịch C tự động thêm '\0' tại ví trí cuối cùng của chuỗi khi nó khởi tạo chuỗi. Cùng thử ví dụ in ra chuỗi sau đây:</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880000"/>
          <w:sz w:val="18"/>
          <w:szCs w:val="18"/>
        </w:rPr>
        <w:t>#include</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&lt;stdio.h&gt;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000088"/>
          <w:sz w:val="18"/>
          <w:szCs w:val="18"/>
        </w:rPr>
        <w:t>int</w:t>
      </w:r>
      <w:r w:rsidRPr="0088700A">
        <w:rPr>
          <w:rFonts w:ascii="Consolas" w:eastAsia="Times New Roman" w:hAnsi="Consolas" w:cs="Courier New"/>
          <w:color w:val="313131"/>
          <w:sz w:val="18"/>
          <w:szCs w:val="18"/>
        </w:rPr>
        <w:t xml:space="preserve"> main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loichao</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6666"/>
          <w:sz w:val="18"/>
          <w:szCs w:val="18"/>
        </w:rPr>
        <w:t>6</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'H'</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'e'</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'o'</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'\0'</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"Khi gap nhau, ban chao: %s\n"</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loichao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lastRenderedPageBreak/>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"\n===========================\n"</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return</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6666"/>
          <w:sz w:val="18"/>
          <w:szCs w:val="18"/>
        </w:rPr>
        <w:t>0</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666600"/>
          <w:sz w:val="18"/>
          <w:szCs w:val="18"/>
        </w:rPr>
        <w:t>}</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Biên dịch và chạy chương trình C trên sẽ cho kết quả:</w:t>
      </w:r>
    </w:p>
    <w:p w:rsidR="0088700A" w:rsidRDefault="0088700A" w:rsidP="0088700A">
      <w:pPr>
        <w:spacing w:after="0" w:line="240" w:lineRule="auto"/>
        <w:rPr>
          <w:rFonts w:ascii="Times New Roman" w:eastAsia="Times New Roman" w:hAnsi="Times New Roman" w:cs="Times New Roman"/>
          <w:sz w:val="24"/>
          <w:szCs w:val="24"/>
        </w:rPr>
      </w:pPr>
      <w:r w:rsidRPr="0088700A">
        <w:rPr>
          <w:rFonts w:ascii="Times New Roman" w:eastAsia="Times New Roman" w:hAnsi="Times New Roman" w:cs="Times New Roman"/>
          <w:noProof/>
          <w:sz w:val="24"/>
          <w:szCs w:val="24"/>
        </w:rPr>
        <w:drawing>
          <wp:inline distT="0" distB="0" distL="0" distR="0">
            <wp:extent cx="3875964" cy="382137"/>
            <wp:effectExtent l="0" t="0" r="0" b="0"/>
            <wp:docPr id="3" name="Picture 3"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uỗi trong C"/>
                    <pic:cNvPicPr>
                      <a:picLocks noChangeAspect="1" noChangeArrowheads="1"/>
                    </pic:cNvPicPr>
                  </pic:nvPicPr>
                  <pic:blipFill rotWithShape="1">
                    <a:blip r:embed="rId9">
                      <a:extLst>
                        <a:ext uri="{28A0092B-C50C-407E-A947-70E740481C1C}">
                          <a14:useLocalDpi xmlns:a14="http://schemas.microsoft.com/office/drawing/2010/main" val="0"/>
                        </a:ext>
                      </a:extLst>
                    </a:blip>
                    <a:srcRect r="-707" b="46650"/>
                    <a:stretch/>
                  </pic:blipFill>
                  <pic:spPr bwMode="auto">
                    <a:xfrm>
                      <a:off x="0" y="0"/>
                      <a:ext cx="3875964" cy="382137"/>
                    </a:xfrm>
                    <a:prstGeom prst="rect">
                      <a:avLst/>
                    </a:prstGeom>
                    <a:noFill/>
                    <a:ln>
                      <a:noFill/>
                    </a:ln>
                    <a:extLst>
                      <a:ext uri="{53640926-AAD7-44D8-BBD7-CCE9431645EC}">
                        <a14:shadowObscured xmlns:a14="http://schemas.microsoft.com/office/drawing/2010/main"/>
                      </a:ext>
                    </a:extLst>
                  </pic:spPr>
                </pic:pic>
              </a:graphicData>
            </a:graphic>
          </wp:inline>
        </w:drawing>
      </w:r>
    </w:p>
    <w:p w:rsidR="009522A1" w:rsidRDefault="009522A1" w:rsidP="0088700A">
      <w:pPr>
        <w:spacing w:after="0" w:line="240" w:lineRule="auto"/>
        <w:rPr>
          <w:rFonts w:ascii="Times New Roman" w:eastAsia="Times New Roman" w:hAnsi="Times New Roman" w:cs="Times New Roman"/>
          <w:sz w:val="24"/>
          <w:szCs w:val="24"/>
        </w:rPr>
      </w:pPr>
    </w:p>
    <w:p w:rsidR="009522A1" w:rsidRDefault="009522A1" w:rsidP="009522A1">
      <w:pPr>
        <w:pStyle w:val="body"/>
        <w:tabs>
          <w:tab w:val="left" w:pos="1080"/>
        </w:tabs>
        <w:spacing w:after="0"/>
        <w:rPr>
          <w:rFonts w:ascii="Times New Roman" w:hAnsi="Times New Roman"/>
          <w:sz w:val="22"/>
          <w:u w:val="single"/>
        </w:rPr>
      </w:pPr>
      <w:r>
        <w:rPr>
          <w:rFonts w:ascii="Times New Roman" w:hAnsi="Times New Roman"/>
          <w:b/>
          <w:sz w:val="22"/>
          <w:u w:val="single"/>
        </w:rPr>
        <w:t>Các thao tác nhập xuất chuỗi</w:t>
      </w:r>
    </w:p>
    <w:p w:rsidR="009522A1" w:rsidRDefault="009522A1" w:rsidP="009522A1">
      <w:pPr>
        <w:pStyle w:val="body"/>
        <w:spacing w:after="0"/>
        <w:rPr>
          <w:rFonts w:ascii="Times New Roman" w:hAnsi="Times New Roman"/>
          <w:sz w:val="22"/>
        </w:rPr>
      </w:pPr>
    </w:p>
    <w:p w:rsidR="009522A1" w:rsidRDefault="009522A1" w:rsidP="009522A1">
      <w:pPr>
        <w:pStyle w:val="body"/>
        <w:spacing w:after="0"/>
        <w:rPr>
          <w:rFonts w:ascii="Times New Roman" w:hAnsi="Times New Roman"/>
          <w:sz w:val="22"/>
        </w:rPr>
      </w:pPr>
      <w:r>
        <w:rPr>
          <w:rFonts w:ascii="Times New Roman" w:hAnsi="Times New Roman"/>
          <w:sz w:val="22"/>
        </w:rPr>
        <w:t xml:space="preserve">Các thao tác nhập/xuất (I/O) chuỗi trong C được thực hiện bằng cách gọi các hàm. Các hàm này là một phần của thư viện nhập/xuất chuẩn tên </w:t>
      </w:r>
      <w:r>
        <w:rPr>
          <w:rFonts w:ascii="Times New Roman" w:hAnsi="Times New Roman"/>
          <w:b/>
          <w:bCs/>
          <w:sz w:val="22"/>
        </w:rPr>
        <w:t>stdio.h</w:t>
      </w:r>
      <w:r>
        <w:rPr>
          <w:rFonts w:ascii="Times New Roman" w:hAnsi="Times New Roman"/>
          <w:sz w:val="22"/>
        </w:rPr>
        <w:t>. Một chương trình muốn sử dụng các hàm nhập/xuất chuỗi phải có câu lệnh khai báo sau ở đầu chương trình:</w:t>
      </w:r>
    </w:p>
    <w:p w:rsidR="009522A1" w:rsidRDefault="009522A1" w:rsidP="009522A1">
      <w:pPr>
        <w:pStyle w:val="body"/>
        <w:spacing w:after="0"/>
        <w:rPr>
          <w:rFonts w:ascii="Courier New" w:hAnsi="Courier New" w:cs="Courier New"/>
          <w:b/>
          <w:bCs/>
          <w:sz w:val="22"/>
        </w:rPr>
      </w:pPr>
    </w:p>
    <w:p w:rsidR="009522A1" w:rsidRDefault="009522A1" w:rsidP="009522A1">
      <w:pPr>
        <w:pStyle w:val="courierbody"/>
        <w:spacing w:after="0"/>
        <w:rPr>
          <w:rFonts w:ascii="Courier New" w:hAnsi="Courier New" w:cs="Courier New"/>
          <w:sz w:val="22"/>
        </w:rPr>
      </w:pPr>
      <w:r>
        <w:rPr>
          <w:rFonts w:ascii="Courier New" w:hAnsi="Courier New" w:cs="Courier New"/>
          <w:sz w:val="22"/>
        </w:rPr>
        <w:tab/>
        <w:t>#include &lt;stdio.h&gt;;</w:t>
      </w:r>
    </w:p>
    <w:p w:rsidR="009522A1" w:rsidRDefault="009522A1" w:rsidP="009522A1">
      <w:pPr>
        <w:pStyle w:val="body"/>
        <w:spacing w:after="0"/>
        <w:ind w:left="360"/>
        <w:rPr>
          <w:rFonts w:ascii="Times New Roman" w:hAnsi="Times New Roman"/>
          <w:sz w:val="22"/>
        </w:rPr>
      </w:pPr>
      <w:ins w:id="0" w:author="fpt-aptech" w:date="2005-02-25T17:23:00Z">
        <w:r>
          <w:rPr>
            <w:rFonts w:ascii="Times New Roman" w:hAnsi="Times New Roman"/>
            <w:sz w:val="22"/>
          </w:rPr>
          <w:t xml:space="preserve">Sử dụng </w:t>
        </w:r>
      </w:ins>
      <w:del w:id="1" w:author="fpt-aptech" w:date="2005-02-25T17:23:00Z">
        <w:r>
          <w:rPr>
            <w:rFonts w:ascii="Times New Roman" w:hAnsi="Times New Roman"/>
            <w:sz w:val="22"/>
          </w:rPr>
          <w:delText>H</w:delText>
        </w:r>
      </w:del>
      <w:ins w:id="2" w:author="fpt-aptech" w:date="2005-02-25T17:23:00Z">
        <w:r>
          <w:rPr>
            <w:rFonts w:ascii="Times New Roman" w:hAnsi="Times New Roman"/>
            <w:sz w:val="22"/>
          </w:rPr>
          <w:t>h</w:t>
        </w:r>
      </w:ins>
      <w:r>
        <w:rPr>
          <w:rFonts w:ascii="Times New Roman" w:hAnsi="Times New Roman"/>
          <w:sz w:val="22"/>
        </w:rPr>
        <w:t xml:space="preserve">àm </w:t>
      </w:r>
      <w:r>
        <w:rPr>
          <w:rFonts w:ascii="Times New Roman" w:hAnsi="Times New Roman"/>
          <w:b/>
          <w:bCs/>
          <w:sz w:val="22"/>
        </w:rPr>
        <w:t>gets()</w:t>
      </w:r>
      <w:r>
        <w:rPr>
          <w:rFonts w:ascii="Times New Roman" w:hAnsi="Times New Roman"/>
          <w:sz w:val="22"/>
        </w:rPr>
        <w:t xml:space="preserve"> là cách đơn giản nhất để nhập một chuỗi thông qua thiết bị nhập chuẩn. Các ký tự sẽ được nhập vào cho đến khi nhấn phím Enter. Hàm </w:t>
      </w:r>
      <w:r>
        <w:rPr>
          <w:rFonts w:ascii="Times New Roman" w:hAnsi="Times New Roman"/>
          <w:b/>
          <w:bCs/>
          <w:sz w:val="22"/>
        </w:rPr>
        <w:t>gets()</w:t>
      </w:r>
      <w:r>
        <w:rPr>
          <w:rFonts w:ascii="Times New Roman" w:hAnsi="Times New Roman"/>
          <w:sz w:val="22"/>
        </w:rPr>
        <w:t xml:space="preserve"> thay thế ký tự kết thúc trở về đầu dòng ‘\n’ bằng ký tự ‘\0’. Cú pháp hàm này như sau:</w:t>
      </w:r>
    </w:p>
    <w:p w:rsidR="009522A1" w:rsidRDefault="009522A1" w:rsidP="009522A1">
      <w:pPr>
        <w:pStyle w:val="body"/>
        <w:spacing w:after="0"/>
        <w:rPr>
          <w:rFonts w:ascii="Times New Roman" w:hAnsi="Times New Roman"/>
          <w:sz w:val="22"/>
        </w:rPr>
      </w:pPr>
    </w:p>
    <w:p w:rsidR="009522A1" w:rsidRDefault="009522A1" w:rsidP="009522A1">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b/>
          <w:bCs/>
          <w:sz w:val="22"/>
        </w:rPr>
        <w:t>gets</w:t>
      </w:r>
      <w:r>
        <w:rPr>
          <w:rFonts w:ascii="Courier New" w:hAnsi="Courier New" w:cs="Courier New"/>
          <w:sz w:val="22"/>
        </w:rPr>
        <w:t>(str);</w:t>
      </w:r>
    </w:p>
    <w:p w:rsidR="009522A1" w:rsidRDefault="009522A1" w:rsidP="009522A1">
      <w:pPr>
        <w:pStyle w:val="body"/>
        <w:spacing w:after="0"/>
        <w:rPr>
          <w:rFonts w:ascii="Times New Roman" w:hAnsi="Times New Roman"/>
          <w:sz w:val="22"/>
        </w:rPr>
      </w:pPr>
    </w:p>
    <w:p w:rsidR="009522A1" w:rsidRDefault="009522A1" w:rsidP="009522A1">
      <w:pPr>
        <w:pStyle w:val="body"/>
        <w:ind w:left="360"/>
        <w:rPr>
          <w:rFonts w:ascii="Times New Roman" w:hAnsi="Times New Roman"/>
          <w:sz w:val="22"/>
        </w:rPr>
      </w:pPr>
      <w:r>
        <w:rPr>
          <w:rFonts w:ascii="Times New Roman" w:hAnsi="Times New Roman"/>
          <w:sz w:val="22"/>
        </w:rPr>
        <w:t xml:space="preserve">Trong đó </w:t>
      </w:r>
      <w:r>
        <w:rPr>
          <w:rFonts w:ascii="Times New Roman" w:hAnsi="Times New Roman"/>
          <w:b/>
          <w:bCs/>
          <w:sz w:val="22"/>
        </w:rPr>
        <w:t>str</w:t>
      </w:r>
      <w:r>
        <w:rPr>
          <w:rFonts w:ascii="Times New Roman" w:hAnsi="Times New Roman"/>
          <w:sz w:val="22"/>
        </w:rPr>
        <w:t xml:space="preserve"> là một mảng ký tự đã được khai báo.</w:t>
      </w:r>
    </w:p>
    <w:p w:rsidR="009522A1" w:rsidRDefault="009522A1" w:rsidP="009522A1">
      <w:pPr>
        <w:pStyle w:val="body"/>
        <w:tabs>
          <w:tab w:val="clear" w:pos="540"/>
        </w:tabs>
        <w:spacing w:after="0"/>
        <w:ind w:left="360"/>
        <w:rPr>
          <w:rFonts w:ascii="Times New Roman" w:hAnsi="Times New Roman"/>
          <w:sz w:val="22"/>
        </w:rPr>
      </w:pPr>
      <w:r>
        <w:rPr>
          <w:rFonts w:ascii="Times New Roman" w:hAnsi="Times New Roman"/>
          <w:sz w:val="22"/>
        </w:rPr>
        <w:t xml:space="preserve">Tương tự, hàm </w:t>
      </w:r>
      <w:r>
        <w:rPr>
          <w:rFonts w:ascii="Times New Roman" w:hAnsi="Times New Roman"/>
          <w:b/>
          <w:bCs/>
          <w:sz w:val="22"/>
        </w:rPr>
        <w:t>puts()</w:t>
      </w:r>
      <w:r>
        <w:rPr>
          <w:rFonts w:ascii="Times New Roman" w:hAnsi="Times New Roman"/>
          <w:sz w:val="22"/>
        </w:rPr>
        <w:t xml:space="preserve"> được sử dụng để hiển thị một chuỗi ra thiết bị xuất chuẩn. Ký tự xuống dòng sẽ kết thúc việc xuất chuỗi. Cú pháp hàm như sau:</w:t>
      </w:r>
    </w:p>
    <w:p w:rsidR="009522A1" w:rsidRDefault="009522A1" w:rsidP="009522A1">
      <w:pPr>
        <w:pStyle w:val="body"/>
        <w:tabs>
          <w:tab w:val="clear" w:pos="540"/>
        </w:tabs>
        <w:spacing w:after="0"/>
        <w:ind w:left="360"/>
        <w:rPr>
          <w:rFonts w:ascii="Courier New" w:hAnsi="Courier New" w:cs="Courier New"/>
          <w:b/>
          <w:bCs/>
          <w:sz w:val="22"/>
        </w:rPr>
      </w:pPr>
    </w:p>
    <w:p w:rsidR="009522A1" w:rsidRDefault="009522A1" w:rsidP="009522A1">
      <w:pPr>
        <w:pStyle w:val="courierbody"/>
        <w:tabs>
          <w:tab w:val="clear" w:pos="540"/>
        </w:tabs>
        <w:spacing w:after="0"/>
        <w:ind w:left="360"/>
        <w:rPr>
          <w:rFonts w:ascii="Courier New" w:hAnsi="Courier New" w:cs="Courier New"/>
          <w:sz w:val="22"/>
        </w:rPr>
      </w:pPr>
      <w:r>
        <w:rPr>
          <w:rFonts w:ascii="Courier New" w:hAnsi="Courier New" w:cs="Courier New"/>
          <w:sz w:val="22"/>
        </w:rPr>
        <w:tab/>
      </w:r>
      <w:r>
        <w:rPr>
          <w:rFonts w:ascii="Courier New" w:hAnsi="Courier New" w:cs="Courier New"/>
          <w:b/>
          <w:bCs/>
          <w:sz w:val="22"/>
        </w:rPr>
        <w:t>puts</w:t>
      </w:r>
      <w:r>
        <w:rPr>
          <w:rFonts w:ascii="Courier New" w:hAnsi="Courier New" w:cs="Courier New"/>
          <w:sz w:val="22"/>
        </w:rPr>
        <w:t>(str);</w:t>
      </w:r>
    </w:p>
    <w:p w:rsidR="009522A1" w:rsidRDefault="009522A1" w:rsidP="009522A1">
      <w:pPr>
        <w:pStyle w:val="courierbody"/>
        <w:tabs>
          <w:tab w:val="clear" w:pos="540"/>
        </w:tabs>
        <w:spacing w:after="0"/>
        <w:ind w:left="360"/>
        <w:rPr>
          <w:rFonts w:ascii="Times New Roman" w:hAnsi="Times New Roman"/>
          <w:sz w:val="22"/>
        </w:rPr>
      </w:pPr>
    </w:p>
    <w:p w:rsidR="009522A1" w:rsidRDefault="009522A1" w:rsidP="009522A1">
      <w:pPr>
        <w:pStyle w:val="body"/>
        <w:tabs>
          <w:tab w:val="clear" w:pos="540"/>
        </w:tabs>
        <w:spacing w:after="0"/>
        <w:ind w:left="360"/>
        <w:rPr>
          <w:rFonts w:ascii="Times New Roman" w:hAnsi="Times New Roman"/>
          <w:sz w:val="22"/>
        </w:rPr>
      </w:pPr>
      <w:r>
        <w:rPr>
          <w:rFonts w:ascii="Times New Roman" w:hAnsi="Times New Roman"/>
          <w:sz w:val="22"/>
        </w:rPr>
        <w:t xml:space="preserve">Trong đó </w:t>
      </w:r>
      <w:r>
        <w:rPr>
          <w:rFonts w:ascii="Times New Roman" w:hAnsi="Times New Roman"/>
          <w:b/>
          <w:bCs/>
          <w:sz w:val="22"/>
        </w:rPr>
        <w:t>str</w:t>
      </w:r>
      <w:r>
        <w:rPr>
          <w:rFonts w:ascii="Times New Roman" w:hAnsi="Times New Roman"/>
          <w:sz w:val="22"/>
        </w:rPr>
        <w:t xml:space="preserve"> là một mảng ký tự đã được khai báo và khởi tạo. Chương trình sau đây nhận vào một tên và hiển thị một </w:t>
      </w:r>
      <w:del w:id="3" w:author="Huong" w:date="2005-02-22T22:05:00Z">
        <w:r>
          <w:rPr>
            <w:rFonts w:ascii="Times New Roman" w:hAnsi="Times New Roman"/>
            <w:sz w:val="22"/>
          </w:rPr>
          <w:delText>thông điệp</w:delText>
        </w:r>
      </w:del>
      <w:ins w:id="4" w:author="Huong" w:date="2005-02-22T22:05:00Z">
        <w:r>
          <w:rPr>
            <w:rFonts w:ascii="Times New Roman" w:hAnsi="Times New Roman"/>
            <w:sz w:val="22"/>
          </w:rPr>
          <w:t>thông báo</w:t>
        </w:r>
      </w:ins>
      <w:r>
        <w:rPr>
          <w:rFonts w:ascii="Times New Roman" w:hAnsi="Times New Roman"/>
          <w:sz w:val="22"/>
        </w:rPr>
        <w:t>.</w:t>
      </w:r>
    </w:p>
    <w:p w:rsidR="009522A1" w:rsidRDefault="009522A1" w:rsidP="009522A1">
      <w:pPr>
        <w:pStyle w:val="body"/>
        <w:spacing w:after="0"/>
        <w:rPr>
          <w:rFonts w:ascii="Times New Roman" w:hAnsi="Times New Roman"/>
          <w:sz w:val="22"/>
        </w:rPr>
      </w:pPr>
    </w:p>
    <w:p w:rsidR="009522A1" w:rsidRDefault="009522A1" w:rsidP="009522A1">
      <w:pPr>
        <w:pStyle w:val="body"/>
        <w:tabs>
          <w:tab w:val="clear" w:pos="540"/>
        </w:tabs>
        <w:spacing w:after="0"/>
        <w:ind w:left="360"/>
        <w:rPr>
          <w:rFonts w:ascii="Times New Roman" w:hAnsi="Times New Roman"/>
          <w:b/>
          <w:bCs/>
          <w:sz w:val="22"/>
        </w:rPr>
      </w:pPr>
      <w:r>
        <w:rPr>
          <w:rFonts w:ascii="Times New Roman" w:hAnsi="Times New Roman"/>
          <w:b/>
          <w:bCs/>
          <w:sz w:val="22"/>
        </w:rPr>
        <w:t>Ví dụ 1:</w:t>
      </w:r>
    </w:p>
    <w:p w:rsidR="009522A1" w:rsidRDefault="009522A1" w:rsidP="009522A1">
      <w:pPr>
        <w:pStyle w:val="body"/>
        <w:tabs>
          <w:tab w:val="clear" w:pos="540"/>
        </w:tabs>
        <w:spacing w:after="0"/>
        <w:ind w:left="360"/>
        <w:rPr>
          <w:rFonts w:ascii="Times New Roman" w:hAnsi="Times New Roman"/>
          <w:sz w:val="22"/>
        </w:rPr>
      </w:pP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r w:rsidRPr="009522A1">
        <w:rPr>
          <w:rFonts w:ascii="Courier New" w:hAnsi="Courier New" w:cs="Courier New"/>
          <w:sz w:val="22"/>
        </w:rPr>
        <w:t>#include &lt;stdio.h&gt;</w:t>
      </w: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r w:rsidRPr="009522A1">
        <w:rPr>
          <w:rFonts w:ascii="Courier New" w:hAnsi="Courier New" w:cs="Courier New"/>
          <w:sz w:val="22"/>
        </w:rPr>
        <w:t>void main()</w:t>
      </w: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r w:rsidRPr="009522A1">
        <w:rPr>
          <w:rFonts w:ascii="Courier New" w:hAnsi="Courier New" w:cs="Courier New"/>
          <w:sz w:val="22"/>
        </w:rPr>
        <w:t>{</w:t>
      </w:r>
    </w:p>
    <w:p w:rsidR="009522A1" w:rsidRPr="009522A1" w:rsidRDefault="009522A1" w:rsidP="009522A1">
      <w:pPr>
        <w:pStyle w:val="PlainText"/>
        <w:ind w:left="360"/>
        <w:rPr>
          <w:sz w:val="22"/>
          <w:lang w:val="es-ES"/>
        </w:rPr>
      </w:pPr>
      <w:r w:rsidRPr="009522A1">
        <w:rPr>
          <w:sz w:val="22"/>
          <w:lang w:val="es-ES"/>
        </w:rPr>
        <w:tab/>
        <w:t>char name[20];</w:t>
      </w:r>
    </w:p>
    <w:p w:rsidR="009522A1" w:rsidRPr="009522A1" w:rsidRDefault="009522A1" w:rsidP="009522A1">
      <w:pPr>
        <w:pStyle w:val="courierbody"/>
        <w:tabs>
          <w:tab w:val="clear" w:pos="540"/>
          <w:tab w:val="clear" w:pos="1080"/>
          <w:tab w:val="clear" w:pos="1620"/>
        </w:tabs>
        <w:spacing w:after="0"/>
        <w:ind w:left="360" w:firstLine="360"/>
        <w:rPr>
          <w:rFonts w:ascii="Courier New" w:hAnsi="Courier New" w:cs="Courier New"/>
          <w:sz w:val="22"/>
        </w:rPr>
      </w:pPr>
      <w:r w:rsidRPr="009522A1">
        <w:rPr>
          <w:rFonts w:ascii="Courier New" w:hAnsi="Courier New" w:cs="Courier New"/>
          <w:sz w:val="22"/>
        </w:rPr>
        <w:t>/*</w:t>
      </w:r>
      <w:r w:rsidRPr="009522A1">
        <w:rPr>
          <w:rFonts w:ascii="Courier New" w:hAnsi="Courier New" w:cs="Courier New"/>
          <w:sz w:val="22"/>
        </w:rPr>
        <w:tab/>
        <w:t>name is declared as a single dimensional character</w:t>
      </w:r>
      <w:r>
        <w:rPr>
          <w:rFonts w:ascii="Courier New" w:hAnsi="Courier New" w:cs="Courier New"/>
          <w:sz w:val="22"/>
        </w:rPr>
        <w:t xml:space="preserve"> </w:t>
      </w:r>
      <w:r w:rsidRPr="009522A1">
        <w:rPr>
          <w:rFonts w:ascii="Courier New" w:hAnsi="Courier New" w:cs="Courier New"/>
          <w:sz w:val="22"/>
        </w:rPr>
        <w:t>array */</w:t>
      </w:r>
    </w:p>
    <w:p w:rsidR="009522A1" w:rsidRPr="009522A1" w:rsidRDefault="009522A1" w:rsidP="009522A1">
      <w:pPr>
        <w:pStyle w:val="PlainText"/>
        <w:ind w:left="360"/>
        <w:rPr>
          <w:sz w:val="22"/>
          <w:lang w:val="es-ES"/>
        </w:rPr>
      </w:pPr>
    </w:p>
    <w:p w:rsidR="009522A1" w:rsidRPr="009522A1" w:rsidRDefault="009522A1" w:rsidP="009522A1">
      <w:pPr>
        <w:pStyle w:val="PlainText"/>
        <w:ind w:left="360" w:firstLine="360"/>
        <w:rPr>
          <w:sz w:val="22"/>
        </w:rPr>
      </w:pPr>
      <w:r w:rsidRPr="009522A1">
        <w:rPr>
          <w:rFonts w:eastAsia="MS Mincho"/>
          <w:sz w:val="22"/>
        </w:rPr>
        <w:t>puts("Enter your name:");</w:t>
      </w:r>
      <w:r w:rsidRPr="009522A1">
        <w:rPr>
          <w:rFonts w:eastAsia="MS Mincho"/>
          <w:sz w:val="22"/>
        </w:rPr>
        <w:tab/>
      </w:r>
      <w:r w:rsidRPr="009522A1">
        <w:rPr>
          <w:sz w:val="22"/>
        </w:rPr>
        <w:t>/* Displays a message */</w:t>
      </w: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p>
    <w:p w:rsidR="009522A1" w:rsidRPr="009522A1" w:rsidRDefault="009522A1" w:rsidP="009522A1">
      <w:pPr>
        <w:pStyle w:val="PlainText"/>
        <w:ind w:left="360" w:firstLine="360"/>
        <w:rPr>
          <w:sz w:val="22"/>
        </w:rPr>
      </w:pPr>
      <w:r w:rsidRPr="009522A1">
        <w:rPr>
          <w:rFonts w:eastAsia="MS Mincho"/>
          <w:sz w:val="22"/>
        </w:rPr>
        <w:t xml:space="preserve">gets(name); </w:t>
      </w:r>
      <w:r w:rsidRPr="009522A1">
        <w:rPr>
          <w:rFonts w:eastAsia="MS Mincho"/>
          <w:sz w:val="22"/>
        </w:rPr>
        <w:tab/>
      </w:r>
      <w:r w:rsidRPr="009522A1">
        <w:rPr>
          <w:rFonts w:eastAsia="MS Mincho"/>
          <w:sz w:val="22"/>
        </w:rPr>
        <w:tab/>
      </w:r>
      <w:r w:rsidRPr="009522A1">
        <w:rPr>
          <w:rFonts w:eastAsia="MS Mincho"/>
          <w:sz w:val="22"/>
        </w:rPr>
        <w:tab/>
      </w:r>
      <w:r w:rsidRPr="009522A1">
        <w:rPr>
          <w:sz w:val="22"/>
        </w:rPr>
        <w:t>/* Accepts the input */</w:t>
      </w: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p>
    <w:p w:rsidR="009522A1" w:rsidRPr="009522A1" w:rsidRDefault="009522A1" w:rsidP="009522A1">
      <w:pPr>
        <w:pStyle w:val="PlainText"/>
        <w:ind w:left="720"/>
        <w:rPr>
          <w:rFonts w:eastAsia="MS Mincho"/>
          <w:sz w:val="22"/>
        </w:rPr>
      </w:pPr>
      <w:r w:rsidRPr="009522A1">
        <w:rPr>
          <w:rFonts w:eastAsia="MS Mincho"/>
          <w:sz w:val="22"/>
        </w:rPr>
        <w:t>puts("Hi there: ");</w:t>
      </w:r>
    </w:p>
    <w:p w:rsidR="009522A1" w:rsidRPr="009522A1" w:rsidRDefault="009522A1" w:rsidP="009522A1">
      <w:pPr>
        <w:pStyle w:val="PlainText"/>
        <w:ind w:left="720"/>
        <w:rPr>
          <w:sz w:val="22"/>
        </w:rPr>
      </w:pPr>
      <w:r w:rsidRPr="009522A1">
        <w:rPr>
          <w:rFonts w:eastAsia="MS Mincho"/>
          <w:sz w:val="22"/>
        </w:rPr>
        <w:t xml:space="preserve">puts(name); </w:t>
      </w:r>
      <w:r w:rsidRPr="009522A1">
        <w:rPr>
          <w:rFonts w:eastAsia="MS Mincho"/>
          <w:sz w:val="22"/>
        </w:rPr>
        <w:tab/>
      </w:r>
      <w:r w:rsidRPr="009522A1">
        <w:rPr>
          <w:rFonts w:eastAsia="MS Mincho"/>
          <w:sz w:val="22"/>
        </w:rPr>
        <w:tab/>
      </w:r>
      <w:r w:rsidRPr="009522A1">
        <w:rPr>
          <w:rFonts w:eastAsia="MS Mincho"/>
          <w:sz w:val="22"/>
        </w:rPr>
        <w:tab/>
      </w:r>
      <w:r w:rsidRPr="009522A1">
        <w:rPr>
          <w:sz w:val="22"/>
        </w:rPr>
        <w:t>/* Displays the input */</w:t>
      </w:r>
    </w:p>
    <w:p w:rsidR="009522A1" w:rsidRPr="009522A1" w:rsidRDefault="009522A1" w:rsidP="009522A1">
      <w:pPr>
        <w:pStyle w:val="courierbody"/>
        <w:tabs>
          <w:tab w:val="clear" w:pos="540"/>
          <w:tab w:val="clear" w:pos="1080"/>
          <w:tab w:val="clear" w:pos="1620"/>
        </w:tabs>
        <w:spacing w:after="0"/>
        <w:ind w:left="360"/>
        <w:rPr>
          <w:rFonts w:ascii="Courier New" w:hAnsi="Courier New" w:cs="Courier New"/>
          <w:sz w:val="22"/>
        </w:rPr>
      </w:pPr>
      <w:r w:rsidRPr="009522A1">
        <w:rPr>
          <w:rFonts w:ascii="Courier New" w:hAnsi="Courier New" w:cs="Courier New"/>
          <w:sz w:val="22"/>
        </w:rPr>
        <w:t>}</w:t>
      </w:r>
    </w:p>
    <w:p w:rsidR="009522A1" w:rsidRDefault="009522A1" w:rsidP="009522A1">
      <w:pPr>
        <w:pStyle w:val="body"/>
        <w:spacing w:after="0"/>
        <w:rPr>
          <w:rFonts w:ascii="Times New Roman" w:hAnsi="Times New Roman"/>
          <w:sz w:val="22"/>
        </w:rPr>
      </w:pPr>
    </w:p>
    <w:p w:rsidR="009522A1" w:rsidRDefault="009522A1" w:rsidP="009522A1">
      <w:pPr>
        <w:pStyle w:val="body"/>
        <w:tabs>
          <w:tab w:val="clear" w:pos="540"/>
        </w:tabs>
        <w:spacing w:after="0"/>
        <w:ind w:left="360"/>
        <w:rPr>
          <w:rFonts w:ascii="Times New Roman" w:hAnsi="Times New Roman"/>
          <w:sz w:val="22"/>
        </w:rPr>
      </w:pPr>
      <w:r>
        <w:rPr>
          <w:rFonts w:ascii="Times New Roman" w:hAnsi="Times New Roman"/>
          <w:sz w:val="22"/>
        </w:rPr>
        <w:t>Nếu tên Lisa được nhập vào, chương trình trên cho ra kết quả:</w:t>
      </w:r>
    </w:p>
    <w:p w:rsidR="009522A1" w:rsidRDefault="009522A1" w:rsidP="009522A1">
      <w:pPr>
        <w:pStyle w:val="body"/>
        <w:spacing w:after="0"/>
        <w:ind w:left="540"/>
        <w:rPr>
          <w:rFonts w:ascii="Times New Roman" w:hAnsi="Times New Roman"/>
          <w:sz w:val="22"/>
        </w:rPr>
      </w:pPr>
    </w:p>
    <w:p w:rsidR="009522A1" w:rsidRDefault="009522A1" w:rsidP="009522A1">
      <w:pPr>
        <w:pStyle w:val="courierbody"/>
        <w:spacing w:after="0"/>
        <w:ind w:left="540"/>
        <w:rPr>
          <w:rFonts w:ascii="Courier New" w:hAnsi="Courier New" w:cs="Courier New"/>
          <w:sz w:val="22"/>
        </w:rPr>
      </w:pPr>
      <w:r>
        <w:rPr>
          <w:rFonts w:ascii="Times New Roman" w:hAnsi="Times New Roman"/>
          <w:sz w:val="22"/>
        </w:rPr>
        <w:tab/>
      </w:r>
      <w:r>
        <w:rPr>
          <w:rFonts w:ascii="Courier New" w:hAnsi="Courier New" w:cs="Courier New"/>
          <w:sz w:val="22"/>
        </w:rPr>
        <w:t>Enter your name:</w:t>
      </w:r>
    </w:p>
    <w:p w:rsidR="009522A1" w:rsidRDefault="009522A1" w:rsidP="009522A1">
      <w:pPr>
        <w:pStyle w:val="courierbody"/>
        <w:spacing w:after="0"/>
        <w:ind w:left="540"/>
        <w:rPr>
          <w:rFonts w:ascii="Courier New" w:hAnsi="Courier New" w:cs="Courier New"/>
          <w:sz w:val="22"/>
        </w:rPr>
      </w:pPr>
      <w:r>
        <w:rPr>
          <w:rFonts w:ascii="Courier New" w:hAnsi="Courier New" w:cs="Courier New"/>
          <w:sz w:val="22"/>
        </w:rPr>
        <w:tab/>
        <w:t>Lisa</w:t>
      </w:r>
    </w:p>
    <w:p w:rsidR="009522A1" w:rsidRDefault="009522A1" w:rsidP="009522A1">
      <w:pPr>
        <w:pStyle w:val="courierbody"/>
        <w:spacing w:after="0"/>
        <w:ind w:left="540"/>
        <w:rPr>
          <w:rFonts w:ascii="Courier New" w:hAnsi="Courier New" w:cs="Courier New"/>
          <w:sz w:val="22"/>
        </w:rPr>
      </w:pPr>
      <w:r>
        <w:rPr>
          <w:rFonts w:ascii="Courier New" w:hAnsi="Courier New" w:cs="Courier New"/>
          <w:sz w:val="22"/>
        </w:rPr>
        <w:tab/>
        <w:t>Hi there:</w:t>
      </w:r>
    </w:p>
    <w:p w:rsidR="009522A1" w:rsidRDefault="009522A1" w:rsidP="009522A1">
      <w:pPr>
        <w:pStyle w:val="courierbody"/>
        <w:spacing w:after="0"/>
        <w:ind w:left="540"/>
        <w:rPr>
          <w:rFonts w:ascii="Courier New" w:hAnsi="Courier New" w:cs="Courier New"/>
          <w:sz w:val="22"/>
        </w:rPr>
      </w:pPr>
      <w:r>
        <w:rPr>
          <w:rFonts w:ascii="Courier New" w:hAnsi="Courier New" w:cs="Courier New"/>
          <w:sz w:val="22"/>
        </w:rPr>
        <w:tab/>
        <w:t>Lisa</w:t>
      </w:r>
    </w:p>
    <w:p w:rsidR="009522A1" w:rsidRDefault="009522A1" w:rsidP="009522A1">
      <w:pPr>
        <w:pStyle w:val="body"/>
        <w:spacing w:after="0"/>
        <w:rPr>
          <w:rFonts w:ascii="Times New Roman" w:hAnsi="Times New Roman"/>
          <w:sz w:val="22"/>
        </w:rPr>
      </w:pPr>
    </w:p>
    <w:p w:rsidR="00B72F77" w:rsidRDefault="00B72F77" w:rsidP="00B72F77">
      <w:pPr>
        <w:pStyle w:val="body"/>
        <w:numPr>
          <w:ilvl w:val="0"/>
          <w:numId w:val="27"/>
        </w:numPr>
        <w:tabs>
          <w:tab w:val="left" w:pos="1080"/>
        </w:tabs>
        <w:spacing w:after="0"/>
        <w:rPr>
          <w:rFonts w:ascii="Times New Roman" w:hAnsi="Times New Roman"/>
          <w:sz w:val="22"/>
          <w:u w:val="single"/>
        </w:rPr>
      </w:pPr>
      <w:r>
        <w:rPr>
          <w:rFonts w:ascii="Times New Roman" w:hAnsi="Times New Roman"/>
          <w:b/>
          <w:sz w:val="22"/>
          <w:u w:val="single"/>
        </w:rPr>
        <w:t>Các thao tác N</w:t>
      </w:r>
      <w:ins w:id="5" w:author="fpt-aptech" w:date="2005-02-25T17:25:00Z">
        <w:r>
          <w:rPr>
            <w:rFonts w:ascii="Times New Roman" w:hAnsi="Times New Roman"/>
            <w:b/>
            <w:sz w:val="22"/>
            <w:u w:val="single"/>
          </w:rPr>
          <w:t>hập</w:t>
        </w:r>
      </w:ins>
      <w:r>
        <w:rPr>
          <w:rFonts w:ascii="Times New Roman" w:hAnsi="Times New Roman"/>
          <w:b/>
          <w:sz w:val="22"/>
          <w:u w:val="single"/>
        </w:rPr>
        <w:t>/X</w:t>
      </w:r>
      <w:ins w:id="6" w:author="fpt-aptech" w:date="2005-02-25T17:25:00Z">
        <w:r>
          <w:rPr>
            <w:rFonts w:ascii="Times New Roman" w:hAnsi="Times New Roman"/>
            <w:b/>
            <w:sz w:val="22"/>
            <w:u w:val="single"/>
          </w:rPr>
          <w:t>uất</w:t>
        </w:r>
      </w:ins>
      <w:r>
        <w:rPr>
          <w:rFonts w:ascii="Times New Roman" w:hAnsi="Times New Roman"/>
          <w:b/>
          <w:sz w:val="22"/>
          <w:u w:val="single"/>
        </w:rPr>
        <w:t xml:space="preserve"> chuỗi có định dạng</w:t>
      </w:r>
    </w:p>
    <w:p w:rsidR="00B72F77" w:rsidRDefault="00B72F77" w:rsidP="00B72F77">
      <w:pPr>
        <w:pStyle w:val="body"/>
        <w:spacing w:after="0"/>
        <w:rPr>
          <w:rFonts w:ascii="Times New Roman" w:hAnsi="Times New Roman"/>
          <w:sz w:val="22"/>
        </w:rPr>
      </w:pPr>
    </w:p>
    <w:p w:rsidR="00B72F77" w:rsidRDefault="00B72F77" w:rsidP="00B72F77">
      <w:pPr>
        <w:pStyle w:val="body"/>
        <w:spacing w:after="0"/>
        <w:ind w:left="360"/>
        <w:rPr>
          <w:rFonts w:ascii="Times New Roman" w:hAnsi="Times New Roman"/>
          <w:sz w:val="22"/>
        </w:rPr>
      </w:pPr>
      <w:r>
        <w:rPr>
          <w:rFonts w:ascii="Times New Roman" w:hAnsi="Times New Roman"/>
          <w:sz w:val="22"/>
        </w:rPr>
        <w:t xml:space="preserve">Có thể sử đụng các hàm </w:t>
      </w:r>
      <w:r>
        <w:rPr>
          <w:rFonts w:ascii="Times New Roman" w:hAnsi="Times New Roman"/>
          <w:b/>
          <w:bCs/>
          <w:sz w:val="22"/>
        </w:rPr>
        <w:t>scanf()</w:t>
      </w:r>
      <w:r>
        <w:rPr>
          <w:rFonts w:ascii="Times New Roman" w:hAnsi="Times New Roman"/>
          <w:sz w:val="22"/>
        </w:rPr>
        <w:t xml:space="preserve"> và </w:t>
      </w:r>
      <w:r>
        <w:rPr>
          <w:rFonts w:ascii="Times New Roman" w:hAnsi="Times New Roman"/>
          <w:b/>
          <w:bCs/>
          <w:sz w:val="22"/>
        </w:rPr>
        <w:t>printf()</w:t>
      </w:r>
      <w:r>
        <w:rPr>
          <w:rFonts w:ascii="Times New Roman" w:hAnsi="Times New Roman"/>
          <w:sz w:val="22"/>
        </w:rPr>
        <w:t xml:space="preserve"> để nhập và hiển thị các giá trị chuỗi. Các hàm này được dùng để nhập và hiển thị các kiểu dữ liệu hỗn hợp trong một câu lệnh duy nhất. Cú pháp để nhập một chuỗi như sau:</w:t>
      </w:r>
    </w:p>
    <w:p w:rsidR="00B72F77" w:rsidRDefault="00B72F77" w:rsidP="00B72F77">
      <w:pPr>
        <w:pStyle w:val="body"/>
        <w:spacing w:after="0"/>
        <w:rPr>
          <w:rFonts w:ascii="Times New Roman" w:hAnsi="Times New Roman"/>
          <w:sz w:val="22"/>
        </w:rPr>
      </w:pPr>
    </w:p>
    <w:p w:rsidR="00B72F77" w:rsidRDefault="00B72F77" w:rsidP="00B72F7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b/>
          <w:bCs/>
          <w:sz w:val="22"/>
        </w:rPr>
        <w:t>scanf</w:t>
      </w:r>
      <w:r>
        <w:rPr>
          <w:rFonts w:ascii="Courier New" w:hAnsi="Courier New" w:cs="Courier New"/>
          <w:sz w:val="22"/>
        </w:rPr>
        <w:t>(“%s”, str);</w:t>
      </w:r>
    </w:p>
    <w:p w:rsidR="00B72F77" w:rsidRDefault="00B72F77" w:rsidP="00B72F77">
      <w:pPr>
        <w:pStyle w:val="body"/>
        <w:spacing w:after="0"/>
        <w:rPr>
          <w:rFonts w:ascii="Times New Roman" w:hAnsi="Times New Roman"/>
          <w:sz w:val="22"/>
        </w:rPr>
      </w:pPr>
    </w:p>
    <w:p w:rsidR="00B72F77" w:rsidRDefault="00B72F77" w:rsidP="00B72F77">
      <w:pPr>
        <w:pStyle w:val="body"/>
        <w:tabs>
          <w:tab w:val="clear" w:pos="540"/>
        </w:tabs>
        <w:spacing w:after="0"/>
        <w:ind w:left="360"/>
        <w:rPr>
          <w:rFonts w:ascii="Times New Roman" w:hAnsi="Times New Roman"/>
          <w:sz w:val="22"/>
        </w:rPr>
      </w:pPr>
      <w:r>
        <w:rPr>
          <w:rFonts w:ascii="Times New Roman" w:hAnsi="Times New Roman"/>
          <w:sz w:val="22"/>
        </w:rPr>
        <w:t xml:space="preserve">Trong đó ký hiệu định dạng </w:t>
      </w:r>
      <w:r>
        <w:rPr>
          <w:rFonts w:ascii="Times New Roman" w:hAnsi="Times New Roman"/>
          <w:b/>
          <w:bCs/>
          <w:sz w:val="22"/>
        </w:rPr>
        <w:t>%s</w:t>
      </w:r>
      <w:r>
        <w:rPr>
          <w:rFonts w:ascii="Times New Roman" w:hAnsi="Times New Roman"/>
          <w:sz w:val="22"/>
        </w:rPr>
        <w:t xml:space="preserve"> cho biết rằng một giá trị chuỗi sẽ được nhập vào. </w:t>
      </w:r>
      <w:r>
        <w:rPr>
          <w:rFonts w:ascii="Times New Roman" w:hAnsi="Times New Roman"/>
          <w:b/>
          <w:bCs/>
          <w:sz w:val="22"/>
        </w:rPr>
        <w:t>str</w:t>
      </w:r>
      <w:r>
        <w:rPr>
          <w:rFonts w:ascii="Times New Roman" w:hAnsi="Times New Roman"/>
          <w:sz w:val="22"/>
        </w:rPr>
        <w:t xml:space="preserve"> là một mảng ký tự đã được khai báo. Tương tự, để hiển thị chuỗi, cú pháp sẽ là:</w:t>
      </w:r>
    </w:p>
    <w:p w:rsidR="00B72F77" w:rsidRDefault="00B72F77" w:rsidP="00B72F77">
      <w:pPr>
        <w:pStyle w:val="body"/>
        <w:spacing w:after="0"/>
        <w:rPr>
          <w:rFonts w:ascii="Times New Roman" w:hAnsi="Times New Roman"/>
          <w:sz w:val="22"/>
        </w:rPr>
      </w:pPr>
    </w:p>
    <w:p w:rsidR="00B72F77" w:rsidRDefault="00B72F77" w:rsidP="00B72F7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b/>
          <w:bCs/>
          <w:sz w:val="22"/>
        </w:rPr>
        <w:t>printf</w:t>
      </w:r>
      <w:r>
        <w:rPr>
          <w:rFonts w:ascii="Courier New" w:hAnsi="Courier New" w:cs="Courier New"/>
          <w:sz w:val="22"/>
        </w:rPr>
        <w:t>(“%s”, str);</w:t>
      </w:r>
    </w:p>
    <w:p w:rsidR="00B72F77" w:rsidRDefault="00B72F77" w:rsidP="00B72F77">
      <w:pPr>
        <w:pStyle w:val="body"/>
        <w:spacing w:after="0"/>
        <w:rPr>
          <w:rFonts w:ascii="Times New Roman" w:hAnsi="Times New Roman"/>
          <w:sz w:val="22"/>
        </w:rPr>
      </w:pPr>
    </w:p>
    <w:p w:rsidR="00B72F77" w:rsidRDefault="00B72F77" w:rsidP="00B72F77">
      <w:pPr>
        <w:pStyle w:val="body"/>
        <w:ind w:left="360"/>
        <w:rPr>
          <w:rFonts w:ascii="Times New Roman" w:hAnsi="Times New Roman"/>
          <w:sz w:val="22"/>
        </w:rPr>
      </w:pPr>
      <w:del w:id="7" w:author="fpt-aptech" w:date="2005-02-25T17:26:00Z">
        <w:r>
          <w:rPr>
            <w:rFonts w:ascii="Times New Roman" w:hAnsi="Times New Roman"/>
            <w:sz w:val="22"/>
          </w:rPr>
          <w:delText>t</w:delText>
        </w:r>
      </w:del>
      <w:ins w:id="8" w:author="fpt-aptech" w:date="2005-02-25T17:26:00Z">
        <w:r>
          <w:rPr>
            <w:rFonts w:ascii="Times New Roman" w:hAnsi="Times New Roman"/>
            <w:sz w:val="22"/>
          </w:rPr>
          <w:t>T</w:t>
        </w:r>
      </w:ins>
      <w:r>
        <w:rPr>
          <w:rFonts w:ascii="Times New Roman" w:hAnsi="Times New Roman"/>
          <w:sz w:val="22"/>
        </w:rPr>
        <w:t xml:space="preserve">rong đó ký hiệu định dạng </w:t>
      </w:r>
      <w:r>
        <w:rPr>
          <w:rFonts w:ascii="Times New Roman" w:hAnsi="Times New Roman"/>
          <w:b/>
          <w:bCs/>
          <w:sz w:val="22"/>
        </w:rPr>
        <w:t>%s</w:t>
      </w:r>
      <w:r>
        <w:rPr>
          <w:rFonts w:ascii="Times New Roman" w:hAnsi="Times New Roman"/>
          <w:sz w:val="22"/>
        </w:rPr>
        <w:t xml:space="preserve"> cho biết rằng một giá trị chuỗi sẽ được hiển thị và </w:t>
      </w:r>
      <w:r>
        <w:rPr>
          <w:rFonts w:ascii="Times New Roman" w:hAnsi="Times New Roman"/>
          <w:b/>
          <w:bCs/>
          <w:sz w:val="22"/>
        </w:rPr>
        <w:t>str</w:t>
      </w:r>
      <w:r>
        <w:rPr>
          <w:rFonts w:ascii="Times New Roman" w:hAnsi="Times New Roman"/>
          <w:sz w:val="22"/>
        </w:rPr>
        <w:t xml:space="preserve"> là một mảng ký tự đã được khai báo và khởi tạo. </w:t>
      </w:r>
      <w:del w:id="9" w:author="Huong" w:date="2005-02-22T23:04:00Z">
        <w:r>
          <w:rPr>
            <w:rFonts w:ascii="Times New Roman" w:hAnsi="Times New Roman"/>
            <w:sz w:val="22"/>
          </w:rPr>
          <w:delText>Hàm printf() có thể được sử dụng không kèm theo ký tự định dạng để hiển thị các thông báo.</w:delText>
        </w:r>
      </w:del>
      <w:ins w:id="10" w:author="Huong" w:date="2005-02-22T23:04:00Z">
        <w:r>
          <w:rPr>
            <w:rFonts w:ascii="Times New Roman" w:hAnsi="Times New Roman"/>
            <w:sz w:val="22"/>
          </w:rPr>
          <w:t>Hàm printf() có thể dùng để hiển thị ra các thông báo mà không cần kí tự định dạng.</w:t>
        </w:r>
      </w:ins>
    </w:p>
    <w:p w:rsidR="00B72F77" w:rsidRDefault="00B72F77" w:rsidP="00B72F77">
      <w:pPr>
        <w:pStyle w:val="body"/>
        <w:tabs>
          <w:tab w:val="clear" w:pos="540"/>
        </w:tabs>
        <w:spacing w:after="0"/>
        <w:ind w:left="360"/>
        <w:rPr>
          <w:rFonts w:ascii="Times New Roman" w:hAnsi="Times New Roman"/>
          <w:sz w:val="22"/>
        </w:rPr>
      </w:pPr>
      <w:r>
        <w:rPr>
          <w:rFonts w:ascii="Times New Roman" w:hAnsi="Times New Roman"/>
          <w:sz w:val="22"/>
        </w:rPr>
        <w:t>Có thể sửa đổi chương trình bên trên để nhập vào và hiển thị một tên, sử dụng hàm scanf() và printf().</w:t>
      </w:r>
    </w:p>
    <w:p w:rsidR="00B72F77" w:rsidRDefault="00B72F77" w:rsidP="00B72F77">
      <w:pPr>
        <w:pStyle w:val="body"/>
        <w:spacing w:after="0"/>
        <w:rPr>
          <w:rFonts w:ascii="Times New Roman" w:hAnsi="Times New Roman"/>
          <w:sz w:val="22"/>
        </w:rPr>
      </w:pPr>
    </w:p>
    <w:p w:rsidR="00B72F77" w:rsidRDefault="00B72F77" w:rsidP="00B72F77">
      <w:pPr>
        <w:pStyle w:val="body"/>
        <w:tabs>
          <w:tab w:val="clear" w:pos="540"/>
        </w:tabs>
        <w:spacing w:after="0"/>
        <w:ind w:left="360"/>
        <w:rPr>
          <w:rFonts w:ascii="Times New Roman" w:hAnsi="Times New Roman"/>
          <w:b/>
          <w:bCs/>
          <w:sz w:val="22"/>
        </w:rPr>
      </w:pPr>
      <w:r>
        <w:rPr>
          <w:rFonts w:ascii="Times New Roman" w:hAnsi="Times New Roman"/>
          <w:b/>
          <w:bCs/>
          <w:sz w:val="22"/>
        </w:rPr>
        <w:t>Ví dụ 2:</w:t>
      </w:r>
    </w:p>
    <w:p w:rsidR="00B72F77" w:rsidRDefault="00B72F77" w:rsidP="00B72F77">
      <w:pPr>
        <w:pStyle w:val="body"/>
        <w:spacing w:after="0"/>
        <w:rPr>
          <w:rFonts w:ascii="Times New Roman" w:hAnsi="Times New Roman"/>
          <w:sz w:val="22"/>
        </w:rPr>
      </w:pP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#include &lt;stdio.h&gt;</w:t>
      </w:r>
    </w:p>
    <w:p w:rsidR="00B72F77" w:rsidRDefault="00B72F77" w:rsidP="00B72F77">
      <w:pPr>
        <w:pStyle w:val="courierbody"/>
        <w:spacing w:after="0"/>
        <w:rPr>
          <w:rFonts w:ascii="Courier New" w:hAnsi="Courier New" w:cs="Courier New"/>
          <w:sz w:val="22"/>
        </w:rPr>
      </w:pP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void main()</w:t>
      </w: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w:t>
      </w:r>
    </w:p>
    <w:p w:rsidR="00B72F77" w:rsidRDefault="00B72F77" w:rsidP="00B72F77">
      <w:pPr>
        <w:pStyle w:val="PlainText"/>
        <w:ind w:left="360"/>
        <w:rPr>
          <w:sz w:val="22"/>
          <w:lang w:val="es-ES"/>
        </w:rPr>
      </w:pPr>
      <w:r>
        <w:rPr>
          <w:sz w:val="22"/>
          <w:lang w:val="es-ES"/>
        </w:rPr>
        <w:tab/>
        <w:t>char name[20];</w:t>
      </w: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ab/>
        <w:t>/*</w:t>
      </w:r>
      <w:r>
        <w:rPr>
          <w:rFonts w:ascii="Courier New" w:hAnsi="Courier New" w:cs="Courier New"/>
          <w:sz w:val="22"/>
        </w:rPr>
        <w:tab/>
        <w:t xml:space="preserve">name is declared as a single dimensional character </w:t>
      </w: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ab/>
      </w:r>
      <w:r>
        <w:rPr>
          <w:rFonts w:ascii="Courier New" w:hAnsi="Courier New" w:cs="Courier New"/>
          <w:sz w:val="22"/>
        </w:rPr>
        <w:tab/>
        <w:t>array */</w:t>
      </w:r>
    </w:p>
    <w:p w:rsidR="00B72F77" w:rsidRDefault="00B72F77" w:rsidP="00B72F77">
      <w:pPr>
        <w:pStyle w:val="PlainText"/>
        <w:ind w:left="360"/>
        <w:rPr>
          <w:sz w:val="22"/>
          <w:lang w:val="es-ES"/>
        </w:rPr>
      </w:pPr>
    </w:p>
    <w:p w:rsidR="00B72F77" w:rsidRDefault="00B72F77" w:rsidP="00B72F77">
      <w:pPr>
        <w:pStyle w:val="PlainText"/>
        <w:ind w:left="360" w:firstLine="360"/>
        <w:rPr>
          <w:sz w:val="22"/>
        </w:rPr>
      </w:pPr>
      <w:r>
        <w:rPr>
          <w:rFonts w:eastAsia="MS Mincho"/>
          <w:sz w:val="22"/>
        </w:rPr>
        <w:t>printf("Enter your name: ");</w:t>
      </w:r>
      <w:r>
        <w:rPr>
          <w:rFonts w:eastAsia="MS Mincho"/>
          <w:sz w:val="22"/>
        </w:rPr>
        <w:tab/>
      </w:r>
      <w:r>
        <w:rPr>
          <w:sz w:val="22"/>
        </w:rPr>
        <w:t>/* Displays a message */</w:t>
      </w: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p>
    <w:p w:rsidR="00B72F77" w:rsidRDefault="00B72F77" w:rsidP="00B72F77">
      <w:pPr>
        <w:pStyle w:val="PlainText"/>
        <w:ind w:firstLine="720"/>
        <w:rPr>
          <w:sz w:val="22"/>
        </w:rPr>
      </w:pPr>
      <w:r>
        <w:rPr>
          <w:rFonts w:eastAsia="MS Mincho"/>
          <w:sz w:val="22"/>
        </w:rPr>
        <w:t xml:space="preserve">scanf(“%s”, name); </w:t>
      </w:r>
      <w:r>
        <w:rPr>
          <w:rFonts w:eastAsia="MS Mincho"/>
          <w:sz w:val="22"/>
        </w:rPr>
        <w:tab/>
      </w:r>
      <w:r>
        <w:rPr>
          <w:rFonts w:eastAsia="MS Mincho"/>
          <w:sz w:val="22"/>
        </w:rPr>
        <w:tab/>
      </w:r>
      <w:r>
        <w:rPr>
          <w:rFonts w:eastAsia="MS Mincho"/>
          <w:sz w:val="22"/>
        </w:rPr>
        <w:tab/>
      </w:r>
      <w:r>
        <w:rPr>
          <w:sz w:val="22"/>
        </w:rPr>
        <w:t>/* Accepts the input */</w:t>
      </w: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p>
    <w:p w:rsidR="00B72F77" w:rsidRDefault="00B72F77" w:rsidP="00B72F77">
      <w:pPr>
        <w:pStyle w:val="PlainText"/>
        <w:ind w:left="360" w:firstLine="360"/>
        <w:rPr>
          <w:sz w:val="22"/>
        </w:rPr>
      </w:pPr>
      <w:r>
        <w:rPr>
          <w:rFonts w:eastAsia="MS Mincho"/>
          <w:sz w:val="22"/>
        </w:rPr>
        <w:t xml:space="preserve">printf("Hi there: %s", name); </w:t>
      </w:r>
      <w:r>
        <w:rPr>
          <w:rFonts w:eastAsia="MS Mincho"/>
          <w:sz w:val="22"/>
        </w:rPr>
        <w:tab/>
      </w:r>
      <w:r>
        <w:rPr>
          <w:sz w:val="22"/>
        </w:rPr>
        <w:t>/* Displays the input */</w:t>
      </w:r>
    </w:p>
    <w:p w:rsidR="00B72F77" w:rsidRDefault="00B72F77" w:rsidP="00B72F77">
      <w:pPr>
        <w:pStyle w:val="PlainText"/>
        <w:ind w:left="360" w:firstLine="720"/>
        <w:rPr>
          <w:sz w:val="22"/>
        </w:rPr>
      </w:pPr>
    </w:p>
    <w:p w:rsidR="00B72F77" w:rsidRDefault="00B72F77" w:rsidP="00B72F77">
      <w:pPr>
        <w:pStyle w:val="courierbody"/>
        <w:tabs>
          <w:tab w:val="clear" w:pos="540"/>
          <w:tab w:val="clear" w:pos="1080"/>
          <w:tab w:val="clear" w:pos="1620"/>
        </w:tabs>
        <w:spacing w:after="0"/>
        <w:ind w:left="360"/>
        <w:rPr>
          <w:rFonts w:ascii="Courier New" w:hAnsi="Courier New" w:cs="Courier New"/>
          <w:sz w:val="22"/>
        </w:rPr>
      </w:pPr>
      <w:r>
        <w:rPr>
          <w:rFonts w:ascii="Courier New" w:hAnsi="Courier New" w:cs="Courier New"/>
          <w:sz w:val="22"/>
        </w:rPr>
        <w:t>}</w:t>
      </w:r>
    </w:p>
    <w:p w:rsidR="00B72F77" w:rsidRDefault="00B72F77" w:rsidP="00B72F77">
      <w:pPr>
        <w:pStyle w:val="body"/>
        <w:spacing w:after="0"/>
        <w:rPr>
          <w:rFonts w:ascii="Times New Roman" w:hAnsi="Times New Roman"/>
          <w:sz w:val="22"/>
        </w:rPr>
      </w:pPr>
    </w:p>
    <w:p w:rsidR="00B72F77" w:rsidRDefault="00B72F77" w:rsidP="00B72F77">
      <w:pPr>
        <w:pStyle w:val="body"/>
        <w:spacing w:after="0"/>
        <w:ind w:left="360"/>
        <w:rPr>
          <w:rFonts w:ascii="Times New Roman" w:hAnsi="Times New Roman"/>
          <w:sz w:val="22"/>
        </w:rPr>
      </w:pPr>
      <w:r>
        <w:rPr>
          <w:rFonts w:ascii="Times New Roman" w:hAnsi="Times New Roman"/>
          <w:sz w:val="22"/>
        </w:rPr>
        <w:t>Nếu nhập vào tên Brendan , chương trình trên cho ra kết quả:</w:t>
      </w:r>
    </w:p>
    <w:p w:rsidR="00B72F77" w:rsidRDefault="00B72F77" w:rsidP="00B72F77">
      <w:pPr>
        <w:pStyle w:val="body"/>
        <w:spacing w:after="0"/>
        <w:ind w:left="360"/>
        <w:rPr>
          <w:rFonts w:ascii="Times New Roman" w:hAnsi="Times New Roman"/>
          <w:sz w:val="22"/>
        </w:rPr>
      </w:pPr>
    </w:p>
    <w:p w:rsidR="00B72F77" w:rsidRDefault="00B72F77" w:rsidP="00B72F77">
      <w:pPr>
        <w:pStyle w:val="courierbody"/>
        <w:spacing w:after="0"/>
        <w:ind w:left="360"/>
        <w:rPr>
          <w:rFonts w:ascii="Courier New" w:hAnsi="Courier New" w:cs="Courier New"/>
          <w:sz w:val="22"/>
        </w:rPr>
      </w:pPr>
      <w:r>
        <w:rPr>
          <w:rFonts w:ascii="Times New Roman" w:hAnsi="Times New Roman"/>
          <w:sz w:val="22"/>
        </w:rPr>
        <w:tab/>
      </w:r>
      <w:r>
        <w:rPr>
          <w:rFonts w:ascii="Courier New" w:hAnsi="Courier New" w:cs="Courier New"/>
          <w:sz w:val="22"/>
        </w:rPr>
        <w:t>Enter your name: Brendan</w:t>
      </w:r>
    </w:p>
    <w:p w:rsidR="00B72F77" w:rsidRDefault="00B72F77" w:rsidP="00B72F77">
      <w:pPr>
        <w:pStyle w:val="courierbody"/>
        <w:spacing w:after="0"/>
        <w:ind w:left="360"/>
        <w:rPr>
          <w:rFonts w:ascii="Courier New" w:hAnsi="Courier New" w:cs="Courier New"/>
          <w:sz w:val="22"/>
        </w:rPr>
      </w:pPr>
      <w:r>
        <w:rPr>
          <w:rFonts w:ascii="Courier New" w:hAnsi="Courier New" w:cs="Courier New"/>
          <w:sz w:val="22"/>
        </w:rPr>
        <w:tab/>
        <w:t>Hi there: Brendan</w:t>
      </w:r>
    </w:p>
    <w:p w:rsidR="00B72F77" w:rsidRDefault="00B72F77" w:rsidP="00B72F77">
      <w:pPr>
        <w:pStyle w:val="body"/>
        <w:spacing w:after="0"/>
        <w:rPr>
          <w:rFonts w:ascii="Times New Roman" w:hAnsi="Times New Roman"/>
          <w:sz w:val="22"/>
        </w:rPr>
      </w:pPr>
    </w:p>
    <w:p w:rsidR="009522A1" w:rsidRDefault="009522A1" w:rsidP="009522A1">
      <w:pPr>
        <w:pStyle w:val="courierbody"/>
        <w:spacing w:after="0"/>
        <w:rPr>
          <w:rFonts w:ascii="Times New Roman" w:hAnsi="Times New Roman"/>
          <w:sz w:val="22"/>
        </w:rPr>
      </w:pP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Ngôn ngữ C hỗ trợ một dãy rộng rãi các hàm để thao tác các chuỗi kết thúc là null:</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4"/>
        <w:gridCol w:w="8361"/>
      </w:tblGrid>
      <w:tr w:rsidR="0088700A" w:rsidRPr="0088700A" w:rsidTr="0088700A">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700A" w:rsidRPr="0088700A" w:rsidRDefault="0088700A" w:rsidP="0088700A">
            <w:pPr>
              <w:spacing w:after="300" w:line="240" w:lineRule="auto"/>
              <w:rPr>
                <w:rFonts w:ascii="Arial" w:eastAsia="Times New Roman" w:hAnsi="Arial" w:cs="Arial"/>
                <w:b/>
                <w:bCs/>
                <w:sz w:val="24"/>
                <w:szCs w:val="24"/>
              </w:rPr>
            </w:pPr>
            <w:r w:rsidRPr="0088700A">
              <w:rPr>
                <w:rFonts w:ascii="Arial" w:eastAsia="Times New Roman" w:hAnsi="Arial" w:cs="Arial"/>
                <w:b/>
                <w:bCs/>
                <w:sz w:val="24"/>
                <w:szCs w:val="24"/>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8700A" w:rsidRPr="0088700A" w:rsidRDefault="0088700A" w:rsidP="0088700A">
            <w:pPr>
              <w:spacing w:after="300" w:line="240" w:lineRule="auto"/>
              <w:rPr>
                <w:rFonts w:ascii="Arial" w:eastAsia="Times New Roman" w:hAnsi="Arial" w:cs="Arial"/>
                <w:b/>
                <w:bCs/>
                <w:sz w:val="24"/>
                <w:szCs w:val="24"/>
              </w:rPr>
            </w:pPr>
            <w:r w:rsidRPr="0088700A">
              <w:rPr>
                <w:rFonts w:ascii="Arial" w:eastAsia="Times New Roman" w:hAnsi="Arial" w:cs="Arial"/>
                <w:b/>
                <w:bCs/>
                <w:sz w:val="24"/>
                <w:szCs w:val="24"/>
              </w:rPr>
              <w:t>Hàm &amp; Mục đích</w:t>
            </w:r>
          </w:p>
        </w:tc>
      </w:tr>
      <w:tr w:rsidR="0088700A" w:rsidRPr="0088700A" w:rsidTr="008870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300" w:line="240" w:lineRule="auto"/>
              <w:rPr>
                <w:rFonts w:ascii="Arial" w:eastAsia="Times New Roman" w:hAnsi="Arial" w:cs="Arial"/>
                <w:sz w:val="24"/>
                <w:szCs w:val="24"/>
              </w:rPr>
            </w:pPr>
            <w:r w:rsidRPr="0088700A">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300" w:line="240" w:lineRule="auto"/>
              <w:rPr>
                <w:rFonts w:ascii="Arial" w:eastAsia="Times New Roman" w:hAnsi="Arial" w:cs="Arial"/>
                <w:sz w:val="24"/>
                <w:szCs w:val="24"/>
              </w:rPr>
            </w:pPr>
            <w:r w:rsidRPr="0088700A">
              <w:rPr>
                <w:rFonts w:ascii="Arial" w:eastAsia="Times New Roman" w:hAnsi="Arial" w:cs="Arial"/>
                <w:b/>
                <w:bCs/>
                <w:sz w:val="24"/>
                <w:szCs w:val="24"/>
              </w:rPr>
              <w:t>strcpy(s1, s2);</w:t>
            </w:r>
          </w:p>
          <w:p w:rsidR="0088700A" w:rsidRPr="0088700A" w:rsidRDefault="0088700A" w:rsidP="0088700A">
            <w:pPr>
              <w:spacing w:after="240" w:line="360" w:lineRule="atLeast"/>
              <w:ind w:left="48" w:right="48"/>
              <w:jc w:val="both"/>
              <w:rPr>
                <w:rFonts w:ascii="Arial" w:eastAsia="Times New Roman" w:hAnsi="Arial" w:cs="Arial"/>
                <w:color w:val="000000"/>
                <w:sz w:val="24"/>
                <w:szCs w:val="24"/>
              </w:rPr>
            </w:pPr>
            <w:r w:rsidRPr="0088700A">
              <w:rPr>
                <w:rFonts w:ascii="Arial" w:eastAsia="Times New Roman" w:hAnsi="Arial" w:cs="Arial"/>
                <w:color w:val="000000"/>
                <w:sz w:val="24"/>
                <w:szCs w:val="24"/>
              </w:rPr>
              <w:t>Sao chép chuỗi s2 cho chuỗi s1.</w:t>
            </w:r>
          </w:p>
        </w:tc>
      </w:tr>
      <w:tr w:rsidR="0088700A" w:rsidRPr="0088700A" w:rsidTr="008870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b/>
                <w:bCs/>
                <w:sz w:val="24"/>
                <w:szCs w:val="24"/>
              </w:rPr>
              <w:t>strcat(s1, s2);</w:t>
            </w:r>
          </w:p>
          <w:p w:rsidR="0088700A" w:rsidRPr="0088700A" w:rsidRDefault="0088700A" w:rsidP="0088700A">
            <w:pPr>
              <w:spacing w:after="240" w:line="360" w:lineRule="atLeast"/>
              <w:ind w:left="48" w:right="48"/>
              <w:jc w:val="both"/>
              <w:rPr>
                <w:rFonts w:ascii="Arial" w:eastAsia="Times New Roman" w:hAnsi="Arial" w:cs="Arial"/>
                <w:color w:val="000000"/>
                <w:sz w:val="24"/>
                <w:szCs w:val="24"/>
              </w:rPr>
            </w:pPr>
            <w:r w:rsidRPr="0088700A">
              <w:rPr>
                <w:rFonts w:ascii="Arial" w:eastAsia="Times New Roman" w:hAnsi="Arial" w:cs="Arial"/>
                <w:color w:val="000000"/>
                <w:sz w:val="24"/>
                <w:szCs w:val="24"/>
              </w:rPr>
              <w:t>Nối chuỗi s2 vào cuối chuỗi s1.</w:t>
            </w:r>
          </w:p>
        </w:tc>
      </w:tr>
      <w:tr w:rsidR="0088700A" w:rsidRPr="0088700A" w:rsidTr="008870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b/>
                <w:bCs/>
                <w:sz w:val="24"/>
                <w:szCs w:val="24"/>
              </w:rPr>
              <w:t>strlen(s1);</w:t>
            </w:r>
          </w:p>
          <w:p w:rsidR="0088700A" w:rsidRPr="0088700A" w:rsidRDefault="0088700A" w:rsidP="0088700A">
            <w:pPr>
              <w:spacing w:after="240" w:line="360" w:lineRule="atLeast"/>
              <w:ind w:left="48" w:right="48"/>
              <w:jc w:val="both"/>
              <w:rPr>
                <w:rFonts w:ascii="Arial" w:eastAsia="Times New Roman" w:hAnsi="Arial" w:cs="Arial"/>
                <w:color w:val="000000"/>
                <w:sz w:val="24"/>
                <w:szCs w:val="24"/>
              </w:rPr>
            </w:pPr>
            <w:r w:rsidRPr="0088700A">
              <w:rPr>
                <w:rFonts w:ascii="Arial" w:eastAsia="Times New Roman" w:hAnsi="Arial" w:cs="Arial"/>
                <w:color w:val="000000"/>
                <w:sz w:val="24"/>
                <w:szCs w:val="24"/>
              </w:rPr>
              <w:t>Trả về độ dài của chuỗi s1.</w:t>
            </w:r>
          </w:p>
        </w:tc>
      </w:tr>
      <w:tr w:rsidR="0088700A" w:rsidRPr="0088700A" w:rsidTr="008870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b/>
                <w:bCs/>
                <w:sz w:val="24"/>
                <w:szCs w:val="24"/>
              </w:rPr>
              <w:t>strcmp(s1, s2);</w:t>
            </w:r>
          </w:p>
          <w:p w:rsidR="0088700A" w:rsidRPr="0088700A" w:rsidRDefault="0088700A" w:rsidP="0088700A">
            <w:pPr>
              <w:spacing w:after="240" w:line="360" w:lineRule="atLeast"/>
              <w:ind w:left="48" w:right="48"/>
              <w:jc w:val="both"/>
              <w:rPr>
                <w:rFonts w:ascii="Arial" w:eastAsia="Times New Roman" w:hAnsi="Arial" w:cs="Arial"/>
                <w:color w:val="000000"/>
                <w:sz w:val="24"/>
                <w:szCs w:val="24"/>
              </w:rPr>
            </w:pPr>
            <w:r w:rsidRPr="0088700A">
              <w:rPr>
                <w:rFonts w:ascii="Arial" w:eastAsia="Times New Roman" w:hAnsi="Arial" w:cs="Arial"/>
                <w:color w:val="000000"/>
                <w:sz w:val="24"/>
                <w:szCs w:val="24"/>
              </w:rPr>
              <w:t>Trả về 0 nếu s1 và s2 là như nhau; nhỏ hơn 0 nếu s1&lt;s2; lớn hơn 0 nếu s1&gt;s2.</w:t>
            </w:r>
          </w:p>
        </w:tc>
      </w:tr>
      <w:tr w:rsidR="0088700A" w:rsidRPr="0088700A" w:rsidTr="008870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8700A" w:rsidRPr="0088700A" w:rsidRDefault="0088700A" w:rsidP="0088700A">
            <w:pPr>
              <w:spacing w:after="0" w:line="240" w:lineRule="auto"/>
              <w:rPr>
                <w:rFonts w:ascii="Arial" w:eastAsia="Times New Roman" w:hAnsi="Arial" w:cs="Arial"/>
                <w:sz w:val="24"/>
                <w:szCs w:val="24"/>
              </w:rPr>
            </w:pPr>
            <w:r w:rsidRPr="0088700A">
              <w:rPr>
                <w:rFonts w:ascii="Arial" w:eastAsia="Times New Roman" w:hAnsi="Arial" w:cs="Arial"/>
                <w:b/>
                <w:bCs/>
                <w:sz w:val="24"/>
                <w:szCs w:val="24"/>
              </w:rPr>
              <w:t>strstr(s1, s2);</w:t>
            </w:r>
          </w:p>
          <w:p w:rsidR="0088700A" w:rsidRPr="0088700A" w:rsidRDefault="0088700A" w:rsidP="0088700A">
            <w:pPr>
              <w:spacing w:after="240" w:line="360" w:lineRule="atLeast"/>
              <w:ind w:left="48" w:right="48"/>
              <w:jc w:val="both"/>
              <w:rPr>
                <w:rFonts w:ascii="Arial" w:eastAsia="Times New Roman" w:hAnsi="Arial" w:cs="Arial"/>
                <w:color w:val="000000"/>
                <w:sz w:val="24"/>
                <w:szCs w:val="24"/>
              </w:rPr>
            </w:pPr>
            <w:r w:rsidRPr="0088700A">
              <w:rPr>
                <w:rFonts w:ascii="Arial" w:eastAsia="Times New Roman" w:hAnsi="Arial" w:cs="Arial"/>
                <w:color w:val="000000"/>
                <w:sz w:val="24"/>
                <w:szCs w:val="24"/>
              </w:rPr>
              <w:t>Trả về con trỏ tới vị trí đầu tiên của chuỗi s2 trong chuỗi s1.</w:t>
            </w:r>
          </w:p>
        </w:tc>
      </w:tr>
    </w:tbl>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Dưới đây là ví dụ cho việc sử dụng một vài hàm bên trên:</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880000"/>
          <w:sz w:val="18"/>
          <w:szCs w:val="18"/>
        </w:rPr>
        <w:t>#include</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&lt;stdio.h&gt;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880000"/>
          <w:sz w:val="18"/>
          <w:szCs w:val="18"/>
        </w:rPr>
        <w:t>#include</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&lt;string.h&gt;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880000"/>
          <w:sz w:val="18"/>
          <w:szCs w:val="18"/>
        </w:rPr>
        <w:t>/* thu vien cho cac ham xu ly chuoi*/</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000088"/>
          <w:sz w:val="18"/>
          <w:szCs w:val="18"/>
        </w:rPr>
        <w:t>int</w:t>
      </w:r>
      <w:r w:rsidRPr="0088700A">
        <w:rPr>
          <w:rFonts w:ascii="Consolas" w:eastAsia="Times New Roman" w:hAnsi="Consolas" w:cs="Courier New"/>
          <w:color w:val="313131"/>
          <w:sz w:val="18"/>
          <w:szCs w:val="18"/>
        </w:rPr>
        <w:t xml:space="preserve"> main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chuoi1</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6666"/>
          <w:sz w:val="18"/>
          <w:szCs w:val="18"/>
        </w:rPr>
        <w:t>12</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"Hello"</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chuoi2</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6666"/>
          <w:sz w:val="18"/>
          <w:szCs w:val="18"/>
        </w:rPr>
        <w:t>12</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8800"/>
          <w:sz w:val="18"/>
          <w:szCs w:val="18"/>
        </w:rPr>
        <w:t>"Vietjack"</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char</w:t>
      </w:r>
      <w:r w:rsidRPr="0088700A">
        <w:rPr>
          <w:rFonts w:ascii="Consolas" w:eastAsia="Times New Roman" w:hAnsi="Consolas" w:cs="Courier New"/>
          <w:color w:val="313131"/>
          <w:sz w:val="18"/>
          <w:szCs w:val="18"/>
        </w:rPr>
        <w:t xml:space="preserve"> chuoi3</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6666"/>
          <w:sz w:val="18"/>
          <w:szCs w:val="18"/>
        </w:rPr>
        <w:t>12</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int</w:t>
      </w:r>
      <w:r w:rsidRPr="0088700A">
        <w:rPr>
          <w:rFonts w:ascii="Consolas" w:eastAsia="Times New Roman" w:hAnsi="Consolas" w:cs="Courier New"/>
          <w:color w:val="313131"/>
          <w:sz w:val="18"/>
          <w:szCs w:val="18"/>
        </w:rPr>
        <w:t xml:space="preserve">  dodai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880000"/>
          <w:sz w:val="18"/>
          <w:szCs w:val="18"/>
        </w:rPr>
        <w:t>/* sao chep chuoi1 vao trong chuoi3 */</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strcpy</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chuoi3</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chuoi1</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"Ban su dung ham strcpy( chuoi3, chuoi1) de sao chep:  %s\n"</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chuoi3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880000"/>
          <w:sz w:val="18"/>
          <w:szCs w:val="18"/>
        </w:rPr>
        <w:t>/* noi hai chuoi: chuoi1 va chuoi2 */</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strcat</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chuoi1</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chuoi2</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"Ban su dung ham strcat( chuoi1, chuoi2) de noi chuoi:   %s\n"</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chuoi1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880000"/>
          <w:sz w:val="18"/>
          <w:szCs w:val="18"/>
        </w:rPr>
        <w:t>/* tinh do dai cua chuoi1 sau khi noi chuoi */</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dodai </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strlen</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chuoi1</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"Ban su dung ham strlen(chuoi1) de tinh do dai:  %d\n"</w:t>
      </w:r>
      <w:r w:rsidRPr="0088700A">
        <w:rPr>
          <w:rFonts w:ascii="Consolas" w:eastAsia="Times New Roman" w:hAnsi="Consolas" w:cs="Courier New"/>
          <w:color w:val="666600"/>
          <w:sz w:val="18"/>
          <w:szCs w:val="18"/>
        </w:rPr>
        <w:t>,</w:t>
      </w:r>
      <w:r w:rsidRPr="0088700A">
        <w:rPr>
          <w:rFonts w:ascii="Consolas" w:eastAsia="Times New Roman" w:hAnsi="Consolas" w:cs="Courier New"/>
          <w:color w:val="313131"/>
          <w:sz w:val="18"/>
          <w:szCs w:val="18"/>
        </w:rPr>
        <w:t xml:space="preserve"> dodai </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printf</w:t>
      </w:r>
      <w:r w:rsidRPr="0088700A">
        <w:rPr>
          <w:rFonts w:ascii="Consolas" w:eastAsia="Times New Roman" w:hAnsi="Consolas" w:cs="Courier New"/>
          <w:color w:val="666600"/>
          <w:sz w:val="18"/>
          <w:szCs w:val="18"/>
        </w:rPr>
        <w:t>(</w:t>
      </w:r>
      <w:r w:rsidRPr="0088700A">
        <w:rPr>
          <w:rFonts w:ascii="Consolas" w:eastAsia="Times New Roman" w:hAnsi="Consolas" w:cs="Courier New"/>
          <w:color w:val="008800"/>
          <w:sz w:val="18"/>
          <w:szCs w:val="18"/>
        </w:rPr>
        <w:t>"\n===========================\n"</w:t>
      </w:r>
      <w:r w:rsidRPr="0088700A">
        <w:rPr>
          <w:rFonts w:ascii="Consolas" w:eastAsia="Times New Roman" w:hAnsi="Consolas" w:cs="Courier New"/>
          <w:color w:val="666600"/>
          <w:sz w:val="18"/>
          <w:szCs w:val="18"/>
        </w:rPr>
        <w:t>);</w:t>
      </w:r>
    </w:p>
    <w:p w:rsidR="00DC5963" w:rsidRDefault="00DC5963"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0088"/>
          <w:sz w:val="18"/>
          <w:szCs w:val="18"/>
        </w:rPr>
        <w:t>return</w:t>
      </w:r>
      <w:r w:rsidRPr="0088700A">
        <w:rPr>
          <w:rFonts w:ascii="Consolas" w:eastAsia="Times New Roman" w:hAnsi="Consolas" w:cs="Courier New"/>
          <w:color w:val="313131"/>
          <w:sz w:val="18"/>
          <w:szCs w:val="18"/>
        </w:rPr>
        <w:t xml:space="preserve"> </w:t>
      </w:r>
      <w:r w:rsidRPr="0088700A">
        <w:rPr>
          <w:rFonts w:ascii="Consolas" w:eastAsia="Times New Roman" w:hAnsi="Consolas" w:cs="Courier New"/>
          <w:color w:val="006666"/>
          <w:sz w:val="18"/>
          <w:szCs w:val="18"/>
        </w:rPr>
        <w:t>0</w:t>
      </w:r>
      <w:r w:rsidRPr="0088700A">
        <w:rPr>
          <w:rFonts w:ascii="Consolas" w:eastAsia="Times New Roman" w:hAnsi="Consolas" w:cs="Courier New"/>
          <w:color w:val="666600"/>
          <w:sz w:val="18"/>
          <w:szCs w:val="18"/>
        </w:rPr>
        <w:t>;</w:t>
      </w:r>
    </w:p>
    <w:p w:rsidR="0088700A" w:rsidRPr="0088700A" w:rsidRDefault="0088700A" w:rsidP="00DC59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313131"/>
          <w:sz w:val="18"/>
          <w:szCs w:val="18"/>
        </w:rPr>
      </w:pPr>
      <w:r w:rsidRPr="0088700A">
        <w:rPr>
          <w:rFonts w:ascii="Consolas" w:eastAsia="Times New Roman" w:hAnsi="Consolas" w:cs="Courier New"/>
          <w:color w:val="666600"/>
          <w:sz w:val="18"/>
          <w:szCs w:val="18"/>
        </w:rPr>
        <w:t>}</w:t>
      </w:r>
    </w:p>
    <w:p w:rsidR="0088700A" w:rsidRPr="0088700A" w:rsidRDefault="0088700A" w:rsidP="0088700A">
      <w:pPr>
        <w:spacing w:after="240" w:line="360" w:lineRule="atLeast"/>
        <w:ind w:left="48" w:right="48"/>
        <w:jc w:val="both"/>
        <w:rPr>
          <w:rFonts w:ascii="Arial" w:eastAsia="Times New Roman" w:hAnsi="Arial" w:cs="Arial"/>
          <w:color w:val="000000"/>
          <w:sz w:val="21"/>
          <w:szCs w:val="21"/>
        </w:rPr>
      </w:pPr>
      <w:r w:rsidRPr="0088700A">
        <w:rPr>
          <w:rFonts w:ascii="Arial" w:eastAsia="Times New Roman" w:hAnsi="Arial" w:cs="Arial"/>
          <w:color w:val="000000"/>
          <w:sz w:val="21"/>
          <w:szCs w:val="21"/>
        </w:rPr>
        <w:t>Biên dịch và chạy chương trình C trên sẽ cho kết quả:</w:t>
      </w:r>
    </w:p>
    <w:p w:rsidR="0088700A" w:rsidRPr="0088700A" w:rsidRDefault="0088700A" w:rsidP="0088700A">
      <w:r w:rsidRPr="0088700A">
        <w:rPr>
          <w:rFonts w:ascii="Times New Roman" w:eastAsia="Times New Roman" w:hAnsi="Times New Roman" w:cs="Times New Roman"/>
          <w:noProof/>
          <w:sz w:val="24"/>
          <w:szCs w:val="24"/>
        </w:rPr>
        <w:drawing>
          <wp:inline distT="0" distB="0" distL="0" distR="0">
            <wp:extent cx="5554345" cy="607326"/>
            <wp:effectExtent l="0" t="0" r="0" b="0"/>
            <wp:docPr id="1" name="Picture 1" descr="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ỗi trong C"/>
                    <pic:cNvPicPr>
                      <a:picLocks noChangeAspect="1" noChangeArrowheads="1"/>
                    </pic:cNvPicPr>
                  </pic:nvPicPr>
                  <pic:blipFill rotWithShape="1">
                    <a:blip r:embed="rId10">
                      <a:extLst>
                        <a:ext uri="{28A0092B-C50C-407E-A947-70E740481C1C}">
                          <a14:useLocalDpi xmlns:a14="http://schemas.microsoft.com/office/drawing/2010/main" val="0"/>
                        </a:ext>
                      </a:extLst>
                    </a:blip>
                    <a:srcRect b="35026"/>
                    <a:stretch/>
                  </pic:blipFill>
                  <pic:spPr bwMode="auto">
                    <a:xfrm>
                      <a:off x="0" y="0"/>
                      <a:ext cx="5554345" cy="607326"/>
                    </a:xfrm>
                    <a:prstGeom prst="rect">
                      <a:avLst/>
                    </a:prstGeom>
                    <a:noFill/>
                    <a:ln>
                      <a:noFill/>
                    </a:ln>
                    <a:extLst>
                      <a:ext uri="{53640926-AAD7-44D8-BBD7-CCE9431645EC}">
                        <a14:shadowObscured xmlns:a14="http://schemas.microsoft.com/office/drawing/2010/main"/>
                      </a:ext>
                    </a:extLst>
                  </pic:spPr>
                </pic:pic>
              </a:graphicData>
            </a:graphic>
          </wp:inline>
        </w:drawing>
      </w:r>
    </w:p>
    <w:p w:rsidR="00513B59" w:rsidRPr="003B5FB6" w:rsidRDefault="00513B59" w:rsidP="00513B59">
      <w:pPr>
        <w:pStyle w:val="Heading1"/>
        <w:rPr>
          <w:color w:val="002060"/>
        </w:rPr>
      </w:pPr>
      <w:r w:rsidRPr="003B5FB6">
        <w:rPr>
          <w:color w:val="002060"/>
        </w:rPr>
        <w:t>Bài tập thực hành</w:t>
      </w:r>
    </w:p>
    <w:p w:rsidR="00513B59" w:rsidRPr="003B5FB6" w:rsidRDefault="00513B59" w:rsidP="00513B5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513B59" w:rsidRPr="003B5FB6" w:rsidRDefault="00513B59"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FA0A2C" w:rsidRPr="00DC5493" w:rsidRDefault="00894A37" w:rsidP="00FA0A2C">
      <w:pPr>
        <w:spacing w:before="100" w:beforeAutospacing="1" w:after="100" w:afterAutospacing="1" w:line="240" w:lineRule="auto"/>
        <w:rPr>
          <w:rFonts w:ascii="Arial" w:eastAsia="Times New Roman" w:hAnsi="Arial" w:cs="Arial"/>
          <w:sz w:val="20"/>
          <w:szCs w:val="20"/>
        </w:rPr>
      </w:pPr>
      <w:r>
        <w:rPr>
          <w:rFonts w:ascii="Times New Roman" w:hAnsi="Times New Roman" w:cs="Times New Roman"/>
          <w:b/>
          <w:color w:val="002060"/>
          <w:sz w:val="24"/>
          <w:szCs w:val="24"/>
        </w:rPr>
        <w:t>2</w:t>
      </w:r>
      <w:r w:rsidR="00513B59" w:rsidRPr="003B5FB6">
        <w:rPr>
          <w:rFonts w:ascii="Times New Roman" w:hAnsi="Times New Roman" w:cs="Times New Roman"/>
          <w:b/>
          <w:color w:val="002060"/>
          <w:sz w:val="24"/>
          <w:szCs w:val="24"/>
        </w:rPr>
        <w:t xml:space="preserve">. Mô tả bài toán: </w:t>
      </w:r>
      <w:r w:rsidR="00FA0A2C" w:rsidRPr="00DC5493">
        <w:rPr>
          <w:rFonts w:ascii="Arial" w:eastAsia="Times New Roman" w:hAnsi="Arial" w:cs="Arial"/>
          <w:sz w:val="20"/>
          <w:szCs w:val="20"/>
        </w:rPr>
        <w:t xml:space="preserve">Nhập vào 1 chuỗi lien tục không có khoảng trắng. In ra ngược từng ký </w:t>
      </w:r>
      <w:r w:rsidR="00FA0A2C" w:rsidRPr="00DC5493">
        <w:rPr>
          <w:rFonts w:ascii="Arial" w:eastAsia="Times New Roman" w:hAnsi="Arial" w:cs="Arial"/>
          <w:sz w:val="20"/>
          <w:szCs w:val="20"/>
        </w:rPr>
        <w:br/>
        <w:t xml:space="preserve">tự của chuỗi như sau: </w:t>
      </w:r>
      <w:r w:rsidR="00FA0A2C" w:rsidRPr="00DC5493">
        <w:rPr>
          <w:rFonts w:ascii="Arial" w:eastAsia="Times New Roman" w:hAnsi="Arial" w:cs="Arial"/>
          <w:sz w:val="20"/>
          <w:szCs w:val="20"/>
        </w:rPr>
        <w:br/>
        <w:t xml:space="preserve">Ví dụ: </w:t>
      </w:r>
      <w:r w:rsidR="00FA0A2C" w:rsidRPr="00DC5493">
        <w:rPr>
          <w:rFonts w:ascii="Arial" w:eastAsia="Times New Roman" w:hAnsi="Arial" w:cs="Arial"/>
          <w:sz w:val="20"/>
          <w:szCs w:val="20"/>
        </w:rPr>
        <w:br/>
        <w:t xml:space="preserve">Nhập chuỗi: BAOTRAM </w:t>
      </w:r>
      <w:r w:rsidR="00FA0A2C" w:rsidRPr="00DC5493">
        <w:rPr>
          <w:rFonts w:ascii="Arial" w:eastAsia="Times New Roman" w:hAnsi="Arial" w:cs="Arial"/>
          <w:sz w:val="20"/>
          <w:szCs w:val="20"/>
        </w:rPr>
        <w:br/>
        <w:t xml:space="preserve">In ra: </w:t>
      </w:r>
      <w:r w:rsidR="00FA0A2C" w:rsidRPr="00DC5493">
        <w:rPr>
          <w:rFonts w:ascii="Arial" w:eastAsia="Times New Roman" w:hAnsi="Arial" w:cs="Arial"/>
          <w:sz w:val="20"/>
          <w:szCs w:val="20"/>
        </w:rPr>
        <w:br/>
        <w:t xml:space="preserve">M </w:t>
      </w:r>
      <w:r w:rsidR="00FA0A2C" w:rsidRPr="00DC5493">
        <w:rPr>
          <w:rFonts w:ascii="Arial" w:eastAsia="Times New Roman" w:hAnsi="Arial" w:cs="Arial"/>
          <w:sz w:val="20"/>
          <w:szCs w:val="20"/>
        </w:rPr>
        <w:br/>
        <w:t xml:space="preserve">A </w:t>
      </w:r>
      <w:r w:rsidR="00FA0A2C" w:rsidRPr="00DC5493">
        <w:rPr>
          <w:rFonts w:ascii="Arial" w:eastAsia="Times New Roman" w:hAnsi="Arial" w:cs="Arial"/>
          <w:sz w:val="20"/>
          <w:szCs w:val="20"/>
        </w:rPr>
        <w:br/>
        <w:t xml:space="preserve">R </w:t>
      </w:r>
      <w:r w:rsidR="00FA0A2C" w:rsidRPr="00DC5493">
        <w:rPr>
          <w:rFonts w:ascii="Arial" w:eastAsia="Times New Roman" w:hAnsi="Arial" w:cs="Arial"/>
          <w:sz w:val="20"/>
          <w:szCs w:val="20"/>
        </w:rPr>
        <w:br/>
        <w:t xml:space="preserve">T </w:t>
      </w:r>
      <w:r w:rsidR="00FA0A2C" w:rsidRPr="00DC5493">
        <w:rPr>
          <w:rFonts w:ascii="Arial" w:eastAsia="Times New Roman" w:hAnsi="Arial" w:cs="Arial"/>
          <w:sz w:val="20"/>
          <w:szCs w:val="20"/>
        </w:rPr>
        <w:br/>
        <w:t xml:space="preserve">O </w:t>
      </w:r>
      <w:r w:rsidR="00FA0A2C" w:rsidRPr="00DC5493">
        <w:rPr>
          <w:rFonts w:ascii="Arial" w:eastAsia="Times New Roman" w:hAnsi="Arial" w:cs="Arial"/>
          <w:sz w:val="20"/>
          <w:szCs w:val="20"/>
        </w:rPr>
        <w:br/>
        <w:t xml:space="preserve">A </w:t>
      </w:r>
      <w:r w:rsidR="00FA0A2C" w:rsidRPr="00DC5493">
        <w:rPr>
          <w:rFonts w:ascii="Arial" w:eastAsia="Times New Roman" w:hAnsi="Arial" w:cs="Arial"/>
          <w:sz w:val="20"/>
          <w:szCs w:val="20"/>
        </w:rPr>
        <w:br/>
        <w:t xml:space="preserve">B </w:t>
      </w:r>
    </w:p>
    <w:p w:rsidR="00513B59" w:rsidRDefault="00894A37" w:rsidP="00FA0A2C">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13B59" w:rsidRPr="003B5FB6">
        <w:rPr>
          <w:rFonts w:ascii="Times New Roman" w:hAnsi="Times New Roman" w:cs="Times New Roman"/>
          <w:b/>
          <w:color w:val="002060"/>
          <w:sz w:val="24"/>
          <w:szCs w:val="24"/>
        </w:rPr>
        <w:t>. Các bước thực hiện:</w:t>
      </w:r>
    </w:p>
    <w:p w:rsidR="00FA0A2C" w:rsidRDefault="00FA0A2C" w:rsidP="00FA0A2C">
      <w:pPr>
        <w:spacing w:before="100" w:beforeAutospacing="1" w:after="100" w:afterAutospacing="1" w:line="240" w:lineRule="auto"/>
        <w:rPr>
          <w:rFonts w:ascii="Arial" w:eastAsia="Times New Roman" w:hAnsi="Arial" w:cs="Arial"/>
          <w:sz w:val="20"/>
          <w:szCs w:val="20"/>
        </w:rPr>
      </w:pPr>
      <w:r w:rsidRPr="00DC5493">
        <w:rPr>
          <w:rFonts w:ascii="Arial" w:eastAsia="Times New Roman" w:hAnsi="Arial" w:cs="Arial"/>
          <w:sz w:val="20"/>
          <w:szCs w:val="20"/>
        </w:rPr>
        <w:t xml:space="preserve">Gợi ý: for (ngược từ cuối mảng lên 0) </w:t>
      </w:r>
      <w:r w:rsidRPr="00DC5493">
        <w:rPr>
          <w:rFonts w:ascii="Arial" w:eastAsia="Times New Roman" w:hAnsi="Arial" w:cs="Arial"/>
          <w:sz w:val="20"/>
          <w:szCs w:val="20"/>
        </w:rPr>
        <w:br/>
        <w:t xml:space="preserve">n: chiều dài của mảng , dùng hàm strlen(chuoi) </w:t>
      </w:r>
    </w:p>
    <w:p w:rsidR="00FA0A2C" w:rsidRDefault="00FA0A2C">
      <w:pPr>
        <w:rPr>
          <w:rFonts w:ascii="Times New Roman" w:hAnsi="Times New Roman" w:cs="Times New Roman"/>
          <w:b/>
          <w:color w:val="002060"/>
          <w:sz w:val="24"/>
          <w:szCs w:val="24"/>
        </w:rPr>
      </w:pPr>
    </w:p>
    <w:p w:rsidR="00FA0A2C" w:rsidRPr="003B5FB6" w:rsidRDefault="00FA0A2C" w:rsidP="00513B59">
      <w:pPr>
        <w:spacing w:line="312" w:lineRule="auto"/>
        <w:ind w:left="270"/>
        <w:rPr>
          <w:rFonts w:ascii="Times New Roman" w:hAnsi="Times New Roman" w:cs="Times New Roman"/>
          <w:b/>
          <w:color w:val="002060"/>
          <w:sz w:val="24"/>
          <w:szCs w:val="24"/>
        </w:rPr>
      </w:pPr>
    </w:p>
    <w:p w:rsidR="00513B59" w:rsidRPr="003B5FB6" w:rsidRDefault="00513B59" w:rsidP="00513B5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lastRenderedPageBreak/>
        <w:t>BÀI TẬP 2</w:t>
      </w:r>
    </w:p>
    <w:p w:rsidR="00513B59" w:rsidRPr="003B5FB6" w:rsidRDefault="00513B59"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C0F4B" w:rsidRDefault="00894A37" w:rsidP="002C0F4B">
      <w:pPr>
        <w:spacing w:before="100" w:beforeAutospacing="1" w:after="100" w:afterAutospacing="1" w:line="240" w:lineRule="auto"/>
        <w:rPr>
          <w:rFonts w:ascii="Arial" w:eastAsia="Times New Roman" w:hAnsi="Arial" w:cs="Arial"/>
          <w:sz w:val="20"/>
          <w:szCs w:val="20"/>
        </w:rPr>
      </w:pPr>
      <w:r>
        <w:rPr>
          <w:rFonts w:ascii="Times New Roman" w:hAnsi="Times New Roman" w:cs="Times New Roman"/>
          <w:b/>
          <w:color w:val="002060"/>
          <w:sz w:val="24"/>
          <w:szCs w:val="24"/>
        </w:rPr>
        <w:t>2</w:t>
      </w:r>
      <w:r w:rsidR="00513B59" w:rsidRPr="003B5FB6">
        <w:rPr>
          <w:rFonts w:ascii="Times New Roman" w:hAnsi="Times New Roman" w:cs="Times New Roman"/>
          <w:b/>
          <w:color w:val="002060"/>
          <w:sz w:val="24"/>
          <w:szCs w:val="24"/>
        </w:rPr>
        <w:t xml:space="preserve">.Mô tả bài toán : </w:t>
      </w:r>
      <w:r w:rsidR="002C0F4B">
        <w:rPr>
          <w:rFonts w:ascii="Arial" w:eastAsia="Times New Roman" w:hAnsi="Arial" w:cs="Arial"/>
          <w:sz w:val="20"/>
          <w:szCs w:val="20"/>
        </w:rPr>
        <w:t>Đ</w:t>
      </w:r>
      <w:r w:rsidR="002C0F4B" w:rsidRPr="00B40332">
        <w:rPr>
          <w:rFonts w:ascii="Arial" w:eastAsia="Times New Roman" w:hAnsi="Arial" w:cs="Arial"/>
          <w:sz w:val="20"/>
          <w:szCs w:val="20"/>
        </w:rPr>
        <w:t>ế</w:t>
      </w:r>
      <w:r w:rsidR="002C0F4B">
        <w:rPr>
          <w:rFonts w:ascii="Arial" w:eastAsia="Times New Roman" w:hAnsi="Arial" w:cs="Arial"/>
          <w:sz w:val="20"/>
          <w:szCs w:val="20"/>
        </w:rPr>
        <w:t>m s</w:t>
      </w:r>
      <w:r w:rsidR="002C0F4B" w:rsidRPr="00B40332">
        <w:rPr>
          <w:rFonts w:ascii="Arial" w:eastAsia="Times New Roman" w:hAnsi="Arial" w:cs="Arial"/>
          <w:sz w:val="20"/>
          <w:szCs w:val="20"/>
        </w:rPr>
        <w:t>ố</w:t>
      </w:r>
      <w:r w:rsidR="002C0F4B">
        <w:rPr>
          <w:rFonts w:ascii="Arial" w:eastAsia="Times New Roman" w:hAnsi="Arial" w:cs="Arial"/>
          <w:sz w:val="20"/>
          <w:szCs w:val="20"/>
        </w:rPr>
        <w:t xml:space="preserve"> k</w:t>
      </w:r>
      <w:r w:rsidR="002C0F4B" w:rsidRPr="00B40332">
        <w:rPr>
          <w:rFonts w:ascii="Arial" w:eastAsia="Times New Roman" w:hAnsi="Arial" w:cs="Arial"/>
          <w:sz w:val="20"/>
          <w:szCs w:val="20"/>
        </w:rPr>
        <w:t>ý</w:t>
      </w:r>
      <w:r w:rsidR="002C0F4B">
        <w:rPr>
          <w:rFonts w:ascii="Arial" w:eastAsia="Times New Roman" w:hAnsi="Arial" w:cs="Arial"/>
          <w:sz w:val="20"/>
          <w:szCs w:val="20"/>
        </w:rPr>
        <w:t xml:space="preserve"> t</w:t>
      </w:r>
      <w:r w:rsidR="002C0F4B" w:rsidRPr="00B40332">
        <w:rPr>
          <w:rFonts w:ascii="Arial" w:eastAsia="Times New Roman" w:hAnsi="Arial" w:cs="Arial"/>
          <w:sz w:val="20"/>
          <w:szCs w:val="20"/>
        </w:rPr>
        <w:t>ự</w:t>
      </w:r>
      <w:r w:rsidR="002C0F4B">
        <w:rPr>
          <w:rFonts w:ascii="Arial" w:eastAsia="Times New Roman" w:hAnsi="Arial" w:cs="Arial"/>
          <w:sz w:val="20"/>
          <w:szCs w:val="20"/>
        </w:rPr>
        <w:t xml:space="preserve"> trong chu</w:t>
      </w:r>
      <w:r w:rsidR="002C0F4B" w:rsidRPr="00B40332">
        <w:rPr>
          <w:rFonts w:ascii="Arial" w:eastAsia="Times New Roman" w:hAnsi="Arial" w:cs="Arial"/>
          <w:sz w:val="20"/>
          <w:szCs w:val="20"/>
        </w:rPr>
        <w:t>ỗ</w:t>
      </w:r>
      <w:r w:rsidR="002C0F4B">
        <w:rPr>
          <w:rFonts w:ascii="Arial" w:eastAsia="Times New Roman" w:hAnsi="Arial" w:cs="Arial"/>
          <w:sz w:val="20"/>
          <w:szCs w:val="20"/>
        </w:rPr>
        <w:t>i tr</w:t>
      </w:r>
      <w:r w:rsidR="002C0F4B" w:rsidRPr="00B40332">
        <w:rPr>
          <w:rFonts w:ascii="Arial" w:eastAsia="Times New Roman" w:hAnsi="Arial" w:cs="Arial"/>
          <w:sz w:val="20"/>
          <w:szCs w:val="20"/>
        </w:rPr>
        <w:t>ừ</w:t>
      </w:r>
      <w:r w:rsidR="002C0F4B">
        <w:rPr>
          <w:rFonts w:ascii="Arial" w:eastAsia="Times New Roman" w:hAnsi="Arial" w:cs="Arial"/>
          <w:sz w:val="20"/>
          <w:szCs w:val="20"/>
        </w:rPr>
        <w:t xml:space="preserve"> kh</w:t>
      </w:r>
      <w:r w:rsidR="002C0F4B" w:rsidRPr="00B40332">
        <w:rPr>
          <w:rFonts w:ascii="Arial" w:eastAsia="Times New Roman" w:hAnsi="Arial" w:cs="Arial"/>
          <w:sz w:val="20"/>
          <w:szCs w:val="20"/>
        </w:rPr>
        <w:t>oản</w:t>
      </w:r>
      <w:r w:rsidR="002C0F4B">
        <w:rPr>
          <w:rFonts w:ascii="Arial" w:eastAsia="Times New Roman" w:hAnsi="Arial" w:cs="Arial"/>
          <w:sz w:val="20"/>
          <w:szCs w:val="20"/>
        </w:rPr>
        <w:t>g tr</w:t>
      </w:r>
      <w:r w:rsidR="002C0F4B" w:rsidRPr="00B40332">
        <w:rPr>
          <w:rFonts w:ascii="Arial" w:eastAsia="Times New Roman" w:hAnsi="Arial" w:cs="Arial"/>
          <w:sz w:val="20"/>
          <w:szCs w:val="20"/>
        </w:rPr>
        <w:t>ắ</w:t>
      </w:r>
      <w:r w:rsidR="002C0F4B">
        <w:rPr>
          <w:rFonts w:ascii="Arial" w:eastAsia="Times New Roman" w:hAnsi="Arial" w:cs="Arial"/>
          <w:sz w:val="20"/>
          <w:szCs w:val="20"/>
        </w:rPr>
        <w:t>ng</w:t>
      </w:r>
    </w:p>
    <w:p w:rsidR="002C0F4B" w:rsidRDefault="00894A37" w:rsidP="002C0F4B">
      <w:pPr>
        <w:spacing w:before="100" w:beforeAutospacing="1" w:after="100" w:afterAutospacing="1" w:line="240" w:lineRule="auto"/>
        <w:rPr>
          <w:rFonts w:ascii="Arial" w:eastAsia="Times New Roman" w:hAnsi="Arial" w:cs="Arial"/>
          <w:sz w:val="20"/>
          <w:szCs w:val="20"/>
        </w:rPr>
      </w:pPr>
      <w:r>
        <w:rPr>
          <w:rFonts w:ascii="Times New Roman" w:hAnsi="Times New Roman" w:cs="Times New Roman"/>
          <w:b/>
          <w:color w:val="002060"/>
          <w:sz w:val="24"/>
          <w:szCs w:val="24"/>
        </w:rPr>
        <w:t>3</w:t>
      </w:r>
      <w:r w:rsidR="00513B59" w:rsidRPr="003B5FB6">
        <w:rPr>
          <w:rFonts w:ascii="Times New Roman" w:hAnsi="Times New Roman" w:cs="Times New Roman"/>
          <w:b/>
          <w:color w:val="002060"/>
          <w:sz w:val="24"/>
          <w:szCs w:val="24"/>
        </w:rPr>
        <w:t xml:space="preserve">.Các bước thực hiện </w:t>
      </w:r>
      <w:r w:rsidR="00513B59">
        <w:rPr>
          <w:rFonts w:ascii="Times New Roman" w:hAnsi="Times New Roman" w:cs="Times New Roman"/>
          <w:b/>
          <w:color w:val="002060"/>
          <w:sz w:val="24"/>
          <w:szCs w:val="24"/>
        </w:rPr>
        <w:t>:</w:t>
      </w:r>
      <w:r w:rsidR="002C0F4B" w:rsidRPr="002C0F4B">
        <w:rPr>
          <w:rFonts w:ascii="Arial" w:eastAsia="Times New Roman" w:hAnsi="Arial" w:cs="Arial"/>
          <w:sz w:val="20"/>
          <w:szCs w:val="20"/>
        </w:rPr>
        <w:t xml:space="preserve"> </w:t>
      </w:r>
    </w:p>
    <w:p w:rsidR="002C0F4B" w:rsidRDefault="002C0F4B" w:rsidP="002C0F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for t</w:t>
      </w:r>
      <w:r w:rsidRPr="00B40332">
        <w:rPr>
          <w:rFonts w:ascii="Arial" w:eastAsia="Times New Roman" w:hAnsi="Arial" w:cs="Arial"/>
          <w:sz w:val="20"/>
          <w:szCs w:val="20"/>
        </w:rPr>
        <w:t>ừ</w:t>
      </w:r>
      <w:r>
        <w:rPr>
          <w:rFonts w:ascii="Arial" w:eastAsia="Times New Roman" w:hAnsi="Arial" w:cs="Arial"/>
          <w:sz w:val="20"/>
          <w:szCs w:val="20"/>
        </w:rPr>
        <w:t xml:space="preserve"> đ</w:t>
      </w:r>
      <w:r w:rsidRPr="00B40332">
        <w:rPr>
          <w:rFonts w:ascii="Arial" w:eastAsia="Times New Roman" w:hAnsi="Arial" w:cs="Arial"/>
          <w:sz w:val="20"/>
          <w:szCs w:val="20"/>
        </w:rPr>
        <w:t>ầ</w:t>
      </w:r>
      <w:r>
        <w:rPr>
          <w:rFonts w:ascii="Arial" w:eastAsia="Times New Roman" w:hAnsi="Arial" w:cs="Arial"/>
          <w:sz w:val="20"/>
          <w:szCs w:val="20"/>
        </w:rPr>
        <w:t>u chu</w:t>
      </w:r>
      <w:r w:rsidRPr="00B40332">
        <w:rPr>
          <w:rFonts w:ascii="Arial" w:eastAsia="Times New Roman" w:hAnsi="Arial" w:cs="Arial"/>
          <w:sz w:val="20"/>
          <w:szCs w:val="20"/>
        </w:rPr>
        <w:t>ỗ</w:t>
      </w:r>
      <w:r>
        <w:rPr>
          <w:rFonts w:ascii="Arial" w:eastAsia="Times New Roman" w:hAnsi="Arial" w:cs="Arial"/>
          <w:sz w:val="20"/>
          <w:szCs w:val="20"/>
        </w:rPr>
        <w:t>i đ</w:t>
      </w:r>
      <w:r w:rsidRPr="00B40332">
        <w:rPr>
          <w:rFonts w:ascii="Arial" w:eastAsia="Times New Roman" w:hAnsi="Arial" w:cs="Arial"/>
          <w:sz w:val="20"/>
          <w:szCs w:val="20"/>
        </w:rPr>
        <w:t>ế</w:t>
      </w:r>
      <w:r>
        <w:rPr>
          <w:rFonts w:ascii="Arial" w:eastAsia="Times New Roman" w:hAnsi="Arial" w:cs="Arial"/>
          <w:sz w:val="20"/>
          <w:szCs w:val="20"/>
        </w:rPr>
        <w:t>n strlen( chuoi)</w:t>
      </w:r>
    </w:p>
    <w:p w:rsidR="002C0F4B" w:rsidRDefault="002C0F4B" w:rsidP="002C0F4B">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if(chuoi[i]!=’ ‘) dem++;</w:t>
      </w:r>
    </w:p>
    <w:p w:rsidR="003C628B" w:rsidRPr="003B5FB6" w:rsidRDefault="003C628B" w:rsidP="003C628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3</w:t>
      </w:r>
    </w:p>
    <w:p w:rsidR="003C628B" w:rsidRPr="003B5FB6" w:rsidRDefault="003C628B"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C628B" w:rsidRPr="003B5FB6" w:rsidRDefault="00894A37" w:rsidP="00894A37">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3C628B" w:rsidRPr="003B5FB6">
        <w:rPr>
          <w:rFonts w:ascii="Times New Roman" w:hAnsi="Times New Roman" w:cs="Times New Roman"/>
          <w:b/>
          <w:color w:val="002060"/>
          <w:sz w:val="24"/>
          <w:szCs w:val="24"/>
        </w:rPr>
        <w:t xml:space="preserve">.Mô tả bài toán : </w:t>
      </w:r>
      <w:r w:rsidR="00D56972">
        <w:rPr>
          <w:rFonts w:ascii="Arial" w:eastAsia="Times New Roman" w:hAnsi="Arial" w:cs="Arial"/>
          <w:sz w:val="20"/>
          <w:szCs w:val="20"/>
        </w:rPr>
        <w:t>So s</w:t>
      </w:r>
      <w:r w:rsidR="00D56972" w:rsidRPr="001B0287">
        <w:rPr>
          <w:rFonts w:ascii="Arial" w:eastAsia="Times New Roman" w:hAnsi="Arial" w:cs="Arial"/>
          <w:sz w:val="20"/>
          <w:szCs w:val="20"/>
        </w:rPr>
        <w:t>á</w:t>
      </w:r>
      <w:r w:rsidR="00D56972">
        <w:rPr>
          <w:rFonts w:ascii="Arial" w:eastAsia="Times New Roman" w:hAnsi="Arial" w:cs="Arial"/>
          <w:sz w:val="20"/>
          <w:szCs w:val="20"/>
        </w:rPr>
        <w:t>nh chi</w:t>
      </w:r>
      <w:r w:rsidR="00D56972" w:rsidRPr="001B0287">
        <w:rPr>
          <w:rFonts w:ascii="Arial" w:eastAsia="Times New Roman" w:hAnsi="Arial" w:cs="Arial"/>
          <w:sz w:val="20"/>
          <w:szCs w:val="20"/>
        </w:rPr>
        <w:t>ề</w:t>
      </w:r>
      <w:r w:rsidR="00D56972">
        <w:rPr>
          <w:rFonts w:ascii="Arial" w:eastAsia="Times New Roman" w:hAnsi="Arial" w:cs="Arial"/>
          <w:sz w:val="20"/>
          <w:szCs w:val="20"/>
        </w:rPr>
        <w:t>u d</w:t>
      </w:r>
      <w:r w:rsidR="00D56972" w:rsidRPr="001B0287">
        <w:rPr>
          <w:rFonts w:ascii="Arial" w:eastAsia="Times New Roman" w:hAnsi="Arial" w:cs="Arial"/>
          <w:sz w:val="20"/>
          <w:szCs w:val="20"/>
        </w:rPr>
        <w:t>ài</w:t>
      </w:r>
      <w:r w:rsidR="00D56972">
        <w:rPr>
          <w:rFonts w:ascii="Arial" w:eastAsia="Times New Roman" w:hAnsi="Arial" w:cs="Arial"/>
          <w:sz w:val="20"/>
          <w:szCs w:val="20"/>
        </w:rPr>
        <w:t xml:space="preserve"> 2 chu</w:t>
      </w:r>
      <w:r w:rsidR="00D56972" w:rsidRPr="001B0287">
        <w:rPr>
          <w:rFonts w:ascii="Arial" w:eastAsia="Times New Roman" w:hAnsi="Arial" w:cs="Arial"/>
          <w:sz w:val="20"/>
          <w:szCs w:val="20"/>
        </w:rPr>
        <w:t>ỗ</w:t>
      </w:r>
      <w:r w:rsidR="00D56972">
        <w:rPr>
          <w:rFonts w:ascii="Arial" w:eastAsia="Times New Roman" w:hAnsi="Arial" w:cs="Arial"/>
          <w:sz w:val="20"/>
          <w:szCs w:val="20"/>
        </w:rPr>
        <w:t>i</w:t>
      </w:r>
    </w:p>
    <w:p w:rsidR="003C628B"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C628B" w:rsidRPr="003B5FB6">
        <w:rPr>
          <w:rFonts w:ascii="Times New Roman" w:hAnsi="Times New Roman" w:cs="Times New Roman"/>
          <w:b/>
          <w:color w:val="002060"/>
          <w:sz w:val="24"/>
          <w:szCs w:val="24"/>
        </w:rPr>
        <w:t xml:space="preserve">.Các bước thực hiện </w:t>
      </w:r>
      <w:r w:rsidR="003C628B">
        <w:rPr>
          <w:rFonts w:ascii="Times New Roman" w:hAnsi="Times New Roman" w:cs="Times New Roman"/>
          <w:b/>
          <w:color w:val="002060"/>
          <w:sz w:val="24"/>
          <w:szCs w:val="24"/>
        </w:rPr>
        <w:t>:</w:t>
      </w:r>
    </w:p>
    <w:p w:rsidR="003C628B" w:rsidRPr="003B5FB6" w:rsidRDefault="003C628B" w:rsidP="003C628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4</w:t>
      </w:r>
    </w:p>
    <w:p w:rsidR="00894A37" w:rsidRDefault="003C628B"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0773C" w:rsidRPr="00894A37"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3C628B" w:rsidRPr="003B5FB6">
        <w:rPr>
          <w:rFonts w:ascii="Times New Roman" w:hAnsi="Times New Roman" w:cs="Times New Roman"/>
          <w:b/>
          <w:color w:val="002060"/>
          <w:sz w:val="24"/>
          <w:szCs w:val="24"/>
        </w:rPr>
        <w:t xml:space="preserve">.Mô tả bài toán : </w:t>
      </w:r>
      <w:r w:rsidR="0000773C" w:rsidRPr="00894A37">
        <w:rPr>
          <w:rFonts w:ascii="Times New Roman" w:hAnsi="Times New Roman" w:cs="Times New Roman"/>
          <w:sz w:val="24"/>
          <w:szCs w:val="24"/>
        </w:rPr>
        <w:t>Nhập 1 chuỗi, hãy</w:t>
      </w:r>
      <w:r w:rsidR="0000773C">
        <w:rPr>
          <w:rFonts w:ascii="Times New Roman" w:hAnsi="Times New Roman" w:cs="Times New Roman"/>
          <w:b/>
          <w:color w:val="002060"/>
          <w:sz w:val="24"/>
          <w:szCs w:val="24"/>
        </w:rPr>
        <w:t xml:space="preserve"> </w:t>
      </w:r>
      <w:r w:rsidR="0000773C">
        <w:rPr>
          <w:rFonts w:ascii="Arial" w:eastAsia="Times New Roman" w:hAnsi="Arial" w:cs="Arial"/>
          <w:sz w:val="20"/>
          <w:szCs w:val="20"/>
        </w:rPr>
        <w:t>chuy</w:t>
      </w:r>
      <w:r w:rsidR="0000773C" w:rsidRPr="00F63EAA">
        <w:rPr>
          <w:rFonts w:ascii="Arial" w:eastAsia="Times New Roman" w:hAnsi="Arial" w:cs="Arial"/>
          <w:sz w:val="20"/>
          <w:szCs w:val="20"/>
        </w:rPr>
        <w:t>ể</w:t>
      </w:r>
      <w:r w:rsidR="0000773C">
        <w:rPr>
          <w:rFonts w:ascii="Arial" w:eastAsia="Times New Roman" w:hAnsi="Arial" w:cs="Arial"/>
          <w:sz w:val="20"/>
          <w:szCs w:val="20"/>
        </w:rPr>
        <w:t>n tất cả ký tự từ Hoa sang thư</w:t>
      </w:r>
      <w:r w:rsidR="0000773C" w:rsidRPr="00F63EAA">
        <w:rPr>
          <w:rFonts w:ascii="Arial" w:eastAsia="Times New Roman" w:hAnsi="Arial" w:cs="Arial"/>
          <w:sz w:val="20"/>
          <w:szCs w:val="20"/>
        </w:rPr>
        <w:t>ờng</w:t>
      </w:r>
      <w:r w:rsidR="0000773C">
        <w:rPr>
          <w:rFonts w:ascii="Arial" w:eastAsia="Times New Roman" w:hAnsi="Arial" w:cs="Arial"/>
          <w:sz w:val="20"/>
          <w:szCs w:val="20"/>
        </w:rPr>
        <w:t xml:space="preserve"> và ngược lại.</w:t>
      </w:r>
    </w:p>
    <w:p w:rsidR="003C628B"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C628B" w:rsidRPr="003B5FB6">
        <w:rPr>
          <w:rFonts w:ascii="Times New Roman" w:hAnsi="Times New Roman" w:cs="Times New Roman"/>
          <w:b/>
          <w:color w:val="002060"/>
          <w:sz w:val="24"/>
          <w:szCs w:val="24"/>
        </w:rPr>
        <w:t xml:space="preserve">.Các bước thực hiện </w:t>
      </w:r>
      <w:r w:rsidR="003C628B">
        <w:rPr>
          <w:rFonts w:ascii="Times New Roman" w:hAnsi="Times New Roman" w:cs="Times New Roman"/>
          <w:b/>
          <w:color w:val="002060"/>
          <w:sz w:val="24"/>
          <w:szCs w:val="24"/>
        </w:rPr>
        <w:t>:</w:t>
      </w:r>
    </w:p>
    <w:p w:rsidR="003C628B" w:rsidRPr="003B5FB6" w:rsidRDefault="003C628B" w:rsidP="003C628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5</w:t>
      </w:r>
    </w:p>
    <w:p w:rsidR="003C628B" w:rsidRPr="003B5FB6" w:rsidRDefault="003C628B"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C628B" w:rsidRDefault="00894A37" w:rsidP="00894A37">
      <w:pPr>
        <w:spacing w:line="312" w:lineRule="auto"/>
        <w:rPr>
          <w:rFonts w:ascii="Arial" w:eastAsia="Times New Roman" w:hAnsi="Arial" w:cs="Arial"/>
          <w:sz w:val="20"/>
          <w:szCs w:val="20"/>
        </w:rPr>
      </w:pPr>
      <w:r>
        <w:rPr>
          <w:rFonts w:ascii="Times New Roman" w:hAnsi="Times New Roman" w:cs="Times New Roman"/>
          <w:b/>
          <w:color w:val="002060"/>
          <w:sz w:val="24"/>
          <w:szCs w:val="24"/>
        </w:rPr>
        <w:t>2</w:t>
      </w:r>
      <w:r w:rsidR="003C628B" w:rsidRPr="003B5FB6">
        <w:rPr>
          <w:rFonts w:ascii="Times New Roman" w:hAnsi="Times New Roman" w:cs="Times New Roman"/>
          <w:b/>
          <w:color w:val="002060"/>
          <w:sz w:val="24"/>
          <w:szCs w:val="24"/>
        </w:rPr>
        <w:t xml:space="preserve">.Mô tả bài toán : </w:t>
      </w:r>
      <w:r w:rsidR="00786CDA">
        <w:rPr>
          <w:rFonts w:ascii="Arial" w:eastAsia="Times New Roman" w:hAnsi="Arial" w:cs="Arial"/>
          <w:sz w:val="20"/>
          <w:szCs w:val="20"/>
        </w:rPr>
        <w:t>Đếm</w:t>
      </w:r>
      <w:r w:rsidR="00786CDA" w:rsidRPr="00DC5493">
        <w:rPr>
          <w:rFonts w:ascii="Arial" w:eastAsia="Times New Roman" w:hAnsi="Arial" w:cs="Arial"/>
          <w:sz w:val="20"/>
          <w:szCs w:val="20"/>
        </w:rPr>
        <w:t xml:space="preserve"> 1 ký tự xuất hiện mấy lần trong chuỗi.</w:t>
      </w:r>
    </w:p>
    <w:p w:rsidR="00786CDA" w:rsidRPr="003B5FB6" w:rsidRDefault="00786CDA" w:rsidP="00894A37">
      <w:pPr>
        <w:spacing w:line="312" w:lineRule="auto"/>
        <w:rPr>
          <w:rFonts w:ascii="Times New Roman" w:hAnsi="Times New Roman" w:cs="Times New Roman"/>
          <w:color w:val="002060"/>
          <w:sz w:val="24"/>
          <w:szCs w:val="24"/>
        </w:rPr>
      </w:pPr>
      <w:r w:rsidRPr="00DC5493">
        <w:rPr>
          <w:rFonts w:ascii="Arial" w:eastAsia="Times New Roman" w:hAnsi="Arial" w:cs="Arial"/>
          <w:sz w:val="20"/>
          <w:szCs w:val="20"/>
        </w:rPr>
        <w:t xml:space="preserve">Ví dụ: </w:t>
      </w:r>
      <w:r w:rsidRPr="00DC5493">
        <w:rPr>
          <w:rFonts w:ascii="Arial" w:eastAsia="Times New Roman" w:hAnsi="Arial" w:cs="Arial"/>
          <w:sz w:val="20"/>
          <w:szCs w:val="20"/>
        </w:rPr>
        <w:br/>
        <w:t xml:space="preserve">Nhập chuỗi : abcbakfhca </w:t>
      </w:r>
      <w:r w:rsidRPr="00DC5493">
        <w:rPr>
          <w:rFonts w:ascii="Arial" w:eastAsia="Times New Roman" w:hAnsi="Arial" w:cs="Arial"/>
          <w:sz w:val="20"/>
          <w:szCs w:val="20"/>
        </w:rPr>
        <w:br/>
        <w:t xml:space="preserve">Nhập ký tự : b </w:t>
      </w:r>
      <w:r w:rsidRPr="00DC5493">
        <w:rPr>
          <w:rFonts w:ascii="Arial" w:eastAsia="Times New Roman" w:hAnsi="Arial" w:cs="Arial"/>
          <w:sz w:val="20"/>
          <w:szCs w:val="20"/>
        </w:rPr>
        <w:br/>
        <w:t>Ký tự b xuất hiện 2 lần trong chuỗi.</w:t>
      </w:r>
    </w:p>
    <w:p w:rsidR="003C628B"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C628B" w:rsidRPr="003B5FB6">
        <w:rPr>
          <w:rFonts w:ascii="Times New Roman" w:hAnsi="Times New Roman" w:cs="Times New Roman"/>
          <w:b/>
          <w:color w:val="002060"/>
          <w:sz w:val="24"/>
          <w:szCs w:val="24"/>
        </w:rPr>
        <w:t xml:space="preserve">.Các bước thực hiện </w:t>
      </w:r>
      <w:r w:rsidR="003C628B">
        <w:rPr>
          <w:rFonts w:ascii="Times New Roman" w:hAnsi="Times New Roman" w:cs="Times New Roman"/>
          <w:b/>
          <w:color w:val="002060"/>
          <w:sz w:val="24"/>
          <w:szCs w:val="24"/>
        </w:rPr>
        <w:t>:</w:t>
      </w:r>
    </w:p>
    <w:p w:rsidR="00701D5E" w:rsidRPr="003B5FB6" w:rsidRDefault="00701D5E" w:rsidP="00701D5E">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6</w:t>
      </w:r>
    </w:p>
    <w:p w:rsidR="00701D5E" w:rsidRPr="003B5FB6" w:rsidRDefault="00701D5E"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701D5E" w:rsidRPr="003B5FB6" w:rsidRDefault="00894A37" w:rsidP="00894A37">
      <w:pPr>
        <w:spacing w:line="312" w:lineRule="auto"/>
        <w:rPr>
          <w:rFonts w:ascii="Times New Roman" w:hAnsi="Times New Roman" w:cs="Times New Roman"/>
          <w:color w:val="002060"/>
          <w:sz w:val="24"/>
          <w:szCs w:val="24"/>
        </w:rPr>
      </w:pPr>
      <w:r>
        <w:rPr>
          <w:rFonts w:ascii="Times New Roman" w:hAnsi="Times New Roman" w:cs="Times New Roman"/>
          <w:b/>
          <w:color w:val="002060"/>
          <w:sz w:val="24"/>
          <w:szCs w:val="24"/>
        </w:rPr>
        <w:t>2</w:t>
      </w:r>
      <w:r w:rsidR="00701D5E" w:rsidRPr="003B5FB6">
        <w:rPr>
          <w:rFonts w:ascii="Times New Roman" w:hAnsi="Times New Roman" w:cs="Times New Roman"/>
          <w:b/>
          <w:color w:val="002060"/>
          <w:sz w:val="24"/>
          <w:szCs w:val="24"/>
        </w:rPr>
        <w:t xml:space="preserve">.Mô tả bài toán : </w:t>
      </w:r>
      <w:ins w:id="11" w:author="Huong" w:date="2005-02-23T20:49:00Z">
        <w:r w:rsidR="00701D5E" w:rsidRPr="004B596D">
          <w:rPr>
            <w:b/>
            <w:bCs/>
          </w:rPr>
          <w:t>Sắp xếp</w:t>
        </w:r>
      </w:ins>
      <w:r w:rsidR="00701D5E">
        <w:rPr>
          <w:b/>
          <w:bCs/>
        </w:rPr>
        <w:t xml:space="preserve"> các</w:t>
      </w:r>
      <w:ins w:id="12" w:author="Huong" w:date="2005-02-23T20:49:00Z">
        <w:r w:rsidR="00701D5E" w:rsidRPr="004B596D">
          <w:rPr>
            <w:b/>
            <w:bCs/>
          </w:rPr>
          <w:t xml:space="preserve"> chuỗi </w:t>
        </w:r>
      </w:ins>
    </w:p>
    <w:p w:rsidR="00701D5E" w:rsidRDefault="00894A37" w:rsidP="00701D5E">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701D5E" w:rsidRPr="003B5FB6">
        <w:rPr>
          <w:rFonts w:ascii="Times New Roman" w:hAnsi="Times New Roman" w:cs="Times New Roman"/>
          <w:b/>
          <w:color w:val="002060"/>
          <w:sz w:val="24"/>
          <w:szCs w:val="24"/>
        </w:rPr>
        <w:t xml:space="preserve">.Các bước thực hiện </w:t>
      </w:r>
      <w:r w:rsidR="00701D5E">
        <w:rPr>
          <w:rFonts w:ascii="Times New Roman" w:hAnsi="Times New Roman" w:cs="Times New Roman"/>
          <w:b/>
          <w:color w:val="002060"/>
          <w:sz w:val="24"/>
          <w:szCs w:val="24"/>
        </w:rPr>
        <w:t>:</w:t>
      </w:r>
    </w:p>
    <w:p w:rsidR="00701D5E" w:rsidRDefault="00701D5E" w:rsidP="00701D5E">
      <w:pPr>
        <w:pStyle w:val="BodyTextIndent"/>
        <w:numPr>
          <w:ilvl w:val="0"/>
          <w:numId w:val="29"/>
        </w:numPr>
        <w:tabs>
          <w:tab w:val="clear" w:pos="1764"/>
        </w:tabs>
        <w:ind w:left="990"/>
      </w:pPr>
      <w:r>
        <w:t>Như chúng ta đã học trong bài lý thuyết, trong C, để sử dụng các hàm về chuỗi</w:t>
      </w:r>
      <w:del w:id="13" w:author="Huong" w:date="2005-02-23T20:50:00Z">
        <w:r>
          <w:delText xml:space="preserve"> từ</w:delText>
        </w:r>
      </w:del>
      <w:del w:id="14" w:author="Huong" w:date="2005-02-23T20:49:00Z">
        <w:r>
          <w:delText xml:space="preserve"> thư viện</w:delText>
        </w:r>
      </w:del>
      <w:r>
        <w:t xml:space="preserve">, chúng ta cần phải </w:t>
      </w:r>
      <w:del w:id="15" w:author="Huong" w:date="2005-02-23T20:50:00Z">
        <w:r>
          <w:delText>bao gồm</w:delText>
        </w:r>
      </w:del>
      <w:ins w:id="16" w:author="Huong" w:date="2005-02-23T20:50:00Z">
        <w:r>
          <w:t>đưa vào</w:t>
        </w:r>
      </w:ins>
      <w:del w:id="17" w:author="fpt-aptech" w:date="2005-02-26T16:34:00Z">
        <w:r>
          <w:delText xml:space="preserve"> hai tập tin header</w:delText>
        </w:r>
      </w:del>
      <w:ins w:id="18" w:author="fpt-aptech" w:date="2005-02-26T16:34:00Z">
        <w:r>
          <w:t>hai thư viện chuẩn</w:t>
        </w:r>
      </w:ins>
      <w:r>
        <w:t xml:space="preserve">: </w:t>
      </w:r>
      <w:r>
        <w:rPr>
          <w:b/>
          <w:bCs/>
        </w:rPr>
        <w:t>stdio.h</w:t>
      </w:r>
      <w:r>
        <w:t xml:space="preserve">, </w:t>
      </w:r>
      <w:r>
        <w:rPr>
          <w:b/>
          <w:bCs/>
        </w:rPr>
        <w:t>string.h</w:t>
      </w:r>
      <w:r>
        <w:t xml:space="preserve">. Câu lệnh sẽ là: </w:t>
      </w:r>
    </w:p>
    <w:p w:rsidR="00701D5E" w:rsidRDefault="00701D5E" w:rsidP="00701D5E">
      <w:pPr>
        <w:pStyle w:val="BodyTextIndent"/>
        <w:ind w:left="702"/>
      </w:pPr>
    </w:p>
    <w:p w:rsidR="00701D5E" w:rsidRDefault="00701D5E" w:rsidP="00701D5E">
      <w:pPr>
        <w:pStyle w:val="BodyTextIndent"/>
        <w:ind w:left="1440"/>
        <w:rPr>
          <w:rFonts w:ascii="Courier New" w:hAnsi="Courier New" w:cs="Courier New"/>
        </w:rPr>
      </w:pPr>
      <w:r>
        <w:rPr>
          <w:rFonts w:ascii="Courier New" w:hAnsi="Courier New" w:cs="Courier New"/>
        </w:rPr>
        <w:t>#include &lt;stdio.h&gt;</w:t>
      </w:r>
    </w:p>
    <w:p w:rsidR="00701D5E" w:rsidRDefault="00701D5E" w:rsidP="00701D5E">
      <w:pPr>
        <w:pStyle w:val="BodyTextIndent"/>
        <w:ind w:left="1440"/>
        <w:rPr>
          <w:rFonts w:ascii="Courier New" w:hAnsi="Courier New" w:cs="Courier New"/>
        </w:rPr>
      </w:pPr>
      <w:r>
        <w:rPr>
          <w:rFonts w:ascii="Courier New" w:hAnsi="Courier New" w:cs="Courier New"/>
        </w:rPr>
        <w:t>#include &lt;string.h&gt;</w:t>
      </w:r>
    </w:p>
    <w:p w:rsidR="00701D5E" w:rsidRDefault="00701D5E" w:rsidP="00701D5E">
      <w:pPr>
        <w:pStyle w:val="BodyTextIndent"/>
        <w:ind w:left="702"/>
      </w:pPr>
    </w:p>
    <w:p w:rsidR="00701D5E" w:rsidRDefault="00701D5E" w:rsidP="00701D5E">
      <w:pPr>
        <w:pStyle w:val="BodyTextIndent"/>
        <w:numPr>
          <w:ilvl w:val="0"/>
          <w:numId w:val="29"/>
        </w:numPr>
        <w:tabs>
          <w:tab w:val="clear" w:pos="1764"/>
        </w:tabs>
        <w:ind w:left="990"/>
      </w:pPr>
      <w:r>
        <w:t xml:space="preserve"> Khai báo một mảng ký tự để lưu 5 chuỗi. Câu lệnh sẽ là:</w:t>
      </w:r>
    </w:p>
    <w:p w:rsidR="00701D5E" w:rsidRDefault="00701D5E" w:rsidP="00701D5E">
      <w:pPr>
        <w:pStyle w:val="BodyTextIndent"/>
        <w:ind w:left="990"/>
      </w:pPr>
    </w:p>
    <w:p w:rsidR="00701D5E" w:rsidRDefault="00701D5E" w:rsidP="00701D5E">
      <w:pPr>
        <w:pStyle w:val="PlainText"/>
        <w:ind w:left="720" w:firstLine="720"/>
        <w:rPr>
          <w:rFonts w:eastAsia="MS Mincho"/>
          <w:sz w:val="22"/>
        </w:rPr>
      </w:pPr>
      <w:r>
        <w:rPr>
          <w:rFonts w:eastAsia="MS Mincho"/>
          <w:sz w:val="22"/>
        </w:rPr>
        <w:t>char str_arr[5][20];</w:t>
      </w:r>
    </w:p>
    <w:p w:rsidR="00701D5E" w:rsidRDefault="00701D5E" w:rsidP="00701D5E">
      <w:pPr>
        <w:pStyle w:val="BodyTextIndent"/>
        <w:ind w:left="1440"/>
      </w:pPr>
    </w:p>
    <w:p w:rsidR="00701D5E" w:rsidRDefault="00701D5E" w:rsidP="00701D5E">
      <w:pPr>
        <w:pStyle w:val="BodyTextIndent"/>
        <w:numPr>
          <w:ilvl w:val="0"/>
          <w:numId w:val="29"/>
        </w:numPr>
        <w:tabs>
          <w:tab w:val="clear" w:pos="1764"/>
        </w:tabs>
        <w:ind w:left="990"/>
      </w:pPr>
      <w:r>
        <w:t xml:space="preserve"> Nhập vào 5 chuỗi trong vòng lặp </w:t>
      </w:r>
      <w:r>
        <w:rPr>
          <w:b/>
          <w:bCs/>
        </w:rPr>
        <w:t>for</w:t>
      </w:r>
      <w:r>
        <w:t>. Câu lệnh sẽ là:</w:t>
      </w:r>
    </w:p>
    <w:p w:rsidR="00701D5E" w:rsidRDefault="00701D5E" w:rsidP="00701D5E">
      <w:pPr>
        <w:pStyle w:val="BodyTextIndent"/>
        <w:ind w:left="990"/>
      </w:pPr>
    </w:p>
    <w:p w:rsidR="00701D5E" w:rsidRDefault="00701D5E" w:rsidP="00701D5E">
      <w:pPr>
        <w:pStyle w:val="PlainText"/>
        <w:rPr>
          <w:rFonts w:eastAsia="MS Mincho"/>
          <w:sz w:val="22"/>
        </w:rPr>
      </w:pPr>
      <w:r>
        <w:rPr>
          <w:rFonts w:ascii="Times New Roman" w:eastAsia="MS Mincho" w:hAnsi="Times New Roman" w:cs="Times New Roman"/>
          <w:sz w:val="22"/>
        </w:rPr>
        <w:tab/>
      </w:r>
      <w:r>
        <w:rPr>
          <w:rFonts w:ascii="Times New Roman" w:eastAsia="MS Mincho" w:hAnsi="Times New Roman" w:cs="Times New Roman"/>
          <w:sz w:val="22"/>
        </w:rPr>
        <w:tab/>
      </w:r>
      <w:r>
        <w:rPr>
          <w:rFonts w:eastAsia="MS Mincho"/>
          <w:sz w:val="22"/>
        </w:rPr>
        <w:t>for(i = 0; i &lt; 5; i++)</w:t>
      </w:r>
    </w:p>
    <w:p w:rsidR="00701D5E" w:rsidRDefault="00701D5E" w:rsidP="00701D5E">
      <w:pPr>
        <w:pStyle w:val="PlainText"/>
        <w:ind w:firstLine="720"/>
        <w:rPr>
          <w:rFonts w:eastAsia="MS Mincho"/>
          <w:sz w:val="22"/>
          <w:lang w:val="sv-SE"/>
        </w:rPr>
      </w:pPr>
      <w:r>
        <w:rPr>
          <w:rFonts w:eastAsia="MS Mincho"/>
          <w:sz w:val="22"/>
          <w:lang w:val="sv-SE"/>
        </w:rPr>
        <w:tab/>
        <w:t>{</w:t>
      </w:r>
    </w:p>
    <w:p w:rsidR="00701D5E" w:rsidRDefault="00701D5E" w:rsidP="00701D5E">
      <w:pPr>
        <w:pStyle w:val="PlainText"/>
        <w:ind w:left="720" w:firstLine="720"/>
        <w:rPr>
          <w:rFonts w:eastAsia="MS Mincho"/>
          <w:sz w:val="22"/>
          <w:lang w:val="sv-SE"/>
        </w:rPr>
      </w:pPr>
      <w:r>
        <w:rPr>
          <w:rFonts w:eastAsia="MS Mincho"/>
          <w:sz w:val="22"/>
          <w:lang w:val="sv-SE"/>
        </w:rPr>
        <w:tab/>
        <w:t>printf("\nEnter string %d: ", i + 1);</w:t>
      </w:r>
    </w:p>
    <w:p w:rsidR="00701D5E" w:rsidRDefault="00701D5E" w:rsidP="00701D5E">
      <w:pPr>
        <w:pStyle w:val="PlainText"/>
        <w:rPr>
          <w:rFonts w:eastAsia="MS Mincho"/>
          <w:sz w:val="22"/>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rPr>
        <w:t>scanf("%s", str_arr[i]);</w:t>
      </w:r>
    </w:p>
    <w:p w:rsidR="00701D5E" w:rsidRDefault="00701D5E" w:rsidP="00701D5E">
      <w:pPr>
        <w:pStyle w:val="PlainText"/>
        <w:ind w:firstLine="720"/>
        <w:rPr>
          <w:rFonts w:eastAsia="MS Mincho"/>
          <w:sz w:val="22"/>
        </w:rPr>
      </w:pPr>
      <w:r>
        <w:rPr>
          <w:rFonts w:eastAsia="MS Mincho"/>
          <w:sz w:val="22"/>
        </w:rPr>
        <w:tab/>
        <w:t>}</w:t>
      </w:r>
    </w:p>
    <w:p w:rsidR="00701D5E" w:rsidRDefault="00701D5E" w:rsidP="00701D5E">
      <w:pPr>
        <w:pStyle w:val="BodyTextIndent"/>
        <w:ind w:left="702"/>
      </w:pPr>
    </w:p>
    <w:p w:rsidR="00701D5E" w:rsidRDefault="00701D5E" w:rsidP="00701D5E">
      <w:pPr>
        <w:pStyle w:val="BodyTextIndent"/>
        <w:numPr>
          <w:ilvl w:val="0"/>
          <w:numId w:val="29"/>
        </w:numPr>
        <w:tabs>
          <w:tab w:val="clear" w:pos="1764"/>
        </w:tabs>
        <w:ind w:left="990"/>
      </w:pPr>
      <w:r>
        <w:t xml:space="preserve">So sánh </w:t>
      </w:r>
      <w:del w:id="19" w:author="fpt-aptech" w:date="2005-02-26T16:37:00Z">
        <w:r>
          <w:delText xml:space="preserve">độ </w:delText>
        </w:r>
      </w:del>
      <w:ins w:id="20" w:author="fpt-aptech" w:date="2005-02-26T16:37:00Z">
        <w:r>
          <w:t>chi</w:t>
        </w:r>
      </w:ins>
      <w:ins w:id="21" w:author="fpt-aptech" w:date="2005-02-26T16:42:00Z">
        <w:r>
          <w:t>ề</w:t>
        </w:r>
      </w:ins>
      <w:ins w:id="22" w:author="fpt-aptech" w:date="2005-02-26T16:37:00Z">
        <w:r>
          <w:t xml:space="preserve">u </w:t>
        </w:r>
      </w:ins>
      <w:r>
        <w:t>dài của mỗi chuỗi với các chuỗi khác</w:t>
      </w:r>
      <w:ins w:id="23" w:author="fpt-aptech" w:date="2005-02-26T16:35:00Z">
        <w:r>
          <w:t>, nếu chiều dài của chuỗi này nhỏ hơn chiều dài của một chuỗi đứng ở vị trí phía sau nó trong mảng, ta sẽ thực hiện đổi chỗ 2 chuỗi đó cho nhau</w:t>
        </w:r>
      </w:ins>
      <w:del w:id="24" w:author="fpt-aptech" w:date="2005-02-26T16:37:00Z">
        <w:r>
          <w:delText xml:space="preserve">. Đổi chỗ nếu chiều dài </w:delText>
        </w:r>
      </w:del>
      <w:del w:id="25" w:author="Huong" w:date="2005-02-23T20:52:00Z">
        <w:r>
          <w:delText>của chuỗi</w:delText>
        </w:r>
      </w:del>
      <w:ins w:id="26" w:author="Huong" w:date="2005-02-23T20:52:00Z">
        <w:del w:id="27" w:author="fpt-aptech" w:date="2005-02-26T16:37:00Z">
          <w:r>
            <w:delText>của nó</w:delText>
          </w:r>
        </w:del>
      </w:ins>
      <w:del w:id="28" w:author="fpt-aptech" w:date="2005-02-26T16:37:00Z">
        <w:r>
          <w:delText xml:space="preserve"> nhỏ hơn chuỗi kia</w:delText>
        </w:r>
      </w:del>
      <w:r>
        <w:t>. Câu lệnh sẽ là:</w:t>
      </w:r>
    </w:p>
    <w:p w:rsidR="00701D5E" w:rsidRDefault="00701D5E" w:rsidP="00701D5E">
      <w:pPr>
        <w:pStyle w:val="BodyTextIndent"/>
      </w:pPr>
    </w:p>
    <w:p w:rsidR="00701D5E" w:rsidRDefault="00701D5E" w:rsidP="00701D5E">
      <w:pPr>
        <w:pStyle w:val="PlainText"/>
        <w:ind w:firstLine="720"/>
        <w:rPr>
          <w:rFonts w:eastAsia="MS Mincho"/>
          <w:sz w:val="22"/>
        </w:rPr>
      </w:pPr>
      <w:r>
        <w:rPr>
          <w:rFonts w:ascii="Times New Roman" w:eastAsia="MS Mincho" w:hAnsi="Times New Roman" w:cs="Times New Roman"/>
          <w:sz w:val="22"/>
        </w:rPr>
        <w:tab/>
      </w:r>
      <w:r>
        <w:rPr>
          <w:rFonts w:eastAsia="MS Mincho"/>
          <w:sz w:val="22"/>
        </w:rPr>
        <w:t>for(i = 0; i &lt; 4; i++)</w:t>
      </w:r>
    </w:p>
    <w:p w:rsidR="00701D5E" w:rsidRDefault="00701D5E" w:rsidP="00701D5E">
      <w:pPr>
        <w:pStyle w:val="PlainText"/>
        <w:rPr>
          <w:rFonts w:eastAsia="MS Mincho"/>
          <w:sz w:val="22"/>
        </w:rPr>
      </w:pPr>
      <w:r>
        <w:rPr>
          <w:rFonts w:eastAsia="MS Mincho"/>
          <w:sz w:val="22"/>
        </w:rPr>
        <w:tab/>
      </w:r>
      <w:r>
        <w:rPr>
          <w:rFonts w:eastAsia="MS Mincho"/>
          <w:sz w:val="22"/>
        </w:rPr>
        <w:tab/>
      </w:r>
      <w:r>
        <w:rPr>
          <w:rFonts w:eastAsia="MS Mincho"/>
          <w:sz w:val="22"/>
        </w:rPr>
        <w:tab/>
        <w:t>for(j = i + 1; j &lt; 5; j++)</w:t>
      </w:r>
    </w:p>
    <w:p w:rsidR="00701D5E" w:rsidRDefault="00701D5E" w:rsidP="00701D5E">
      <w:pPr>
        <w:pStyle w:val="PlainText"/>
        <w:rPr>
          <w:rFonts w:eastAsia="MS Mincho"/>
          <w:sz w:val="22"/>
          <w:lang w:val="sv-SE"/>
        </w:rPr>
      </w:pPr>
      <w:r>
        <w:rPr>
          <w:rFonts w:eastAsia="MS Mincho"/>
          <w:sz w:val="22"/>
          <w:lang w:val="sv-SE"/>
        </w:rPr>
        <w:tab/>
      </w:r>
      <w:r>
        <w:rPr>
          <w:rFonts w:eastAsia="MS Mincho"/>
          <w:sz w:val="22"/>
          <w:lang w:val="sv-SE"/>
        </w:rPr>
        <w:tab/>
      </w:r>
      <w:r>
        <w:rPr>
          <w:rFonts w:eastAsia="MS Mincho"/>
          <w:sz w:val="22"/>
          <w:lang w:val="sv-SE"/>
        </w:rPr>
        <w:tab/>
        <w:t>{</w:t>
      </w:r>
    </w:p>
    <w:p w:rsidR="00701D5E" w:rsidRDefault="00701D5E" w:rsidP="00701D5E">
      <w:pPr>
        <w:pStyle w:val="PlainText"/>
        <w:ind w:left="2160" w:firstLine="720"/>
        <w:rPr>
          <w:rFonts w:eastAsia="MS Mincho"/>
          <w:sz w:val="22"/>
          <w:lang w:val="sv-SE"/>
        </w:rPr>
      </w:pPr>
      <w:r>
        <w:rPr>
          <w:rFonts w:eastAsia="MS Mincho"/>
          <w:sz w:val="22"/>
          <w:lang w:val="sv-SE"/>
        </w:rPr>
        <w:t>if(strlen(str_arr[i]) &lt; strlen(str_arr[j]))</w:t>
      </w:r>
    </w:p>
    <w:p w:rsidR="00701D5E" w:rsidRDefault="00701D5E" w:rsidP="00701D5E">
      <w:pPr>
        <w:pStyle w:val="PlainText"/>
        <w:rPr>
          <w:rFonts w:eastAsia="MS Mincho"/>
          <w:sz w:val="22"/>
          <w:lang w:val="sv-SE"/>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lang w:val="sv-SE"/>
        </w:rPr>
        <w:tab/>
        <w:t>{</w:t>
      </w:r>
    </w:p>
    <w:p w:rsidR="00701D5E" w:rsidRDefault="00701D5E" w:rsidP="00701D5E">
      <w:pPr>
        <w:pStyle w:val="PlainText"/>
        <w:ind w:left="2160" w:firstLine="720"/>
        <w:rPr>
          <w:rFonts w:eastAsia="MS Mincho"/>
          <w:sz w:val="22"/>
          <w:lang w:val="sv-SE"/>
        </w:rPr>
      </w:pPr>
      <w:r>
        <w:rPr>
          <w:rFonts w:eastAsia="MS Mincho"/>
          <w:sz w:val="22"/>
          <w:lang w:val="sv-SE"/>
        </w:rPr>
        <w:tab/>
        <w:t>strcpy(str, str_arr[i]);</w:t>
      </w:r>
    </w:p>
    <w:p w:rsidR="00701D5E" w:rsidRDefault="00701D5E" w:rsidP="00701D5E">
      <w:pPr>
        <w:pStyle w:val="PlainText"/>
        <w:rPr>
          <w:rFonts w:eastAsia="MS Mincho"/>
          <w:sz w:val="22"/>
          <w:lang w:val="sv-SE"/>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lang w:val="sv-SE"/>
        </w:rPr>
        <w:tab/>
      </w:r>
      <w:r>
        <w:rPr>
          <w:rFonts w:eastAsia="MS Mincho"/>
          <w:sz w:val="22"/>
          <w:lang w:val="sv-SE"/>
        </w:rPr>
        <w:tab/>
        <w:t>strcpy(str_arr[i], str_arr[j]);</w:t>
      </w:r>
    </w:p>
    <w:p w:rsidR="00701D5E" w:rsidRDefault="00701D5E" w:rsidP="00701D5E">
      <w:pPr>
        <w:pStyle w:val="PlainText"/>
        <w:ind w:firstLine="720"/>
        <w:rPr>
          <w:rFonts w:eastAsia="MS Mincho"/>
          <w:sz w:val="22"/>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lang w:val="sv-SE"/>
        </w:rPr>
        <w:tab/>
      </w:r>
      <w:r>
        <w:rPr>
          <w:rFonts w:eastAsia="MS Mincho"/>
          <w:sz w:val="22"/>
        </w:rPr>
        <w:t>strcpy(str_arr[j], str);</w:t>
      </w:r>
    </w:p>
    <w:p w:rsidR="00701D5E" w:rsidRDefault="00701D5E" w:rsidP="00701D5E">
      <w:pPr>
        <w:pStyle w:val="PlainText"/>
        <w:rPr>
          <w:rFonts w:eastAsia="MS Mincho"/>
          <w:sz w:val="22"/>
        </w:rPr>
      </w:pPr>
      <w:r>
        <w:rPr>
          <w:rFonts w:eastAsia="MS Mincho"/>
          <w:sz w:val="22"/>
        </w:rPr>
        <w:tab/>
      </w:r>
      <w:r>
        <w:rPr>
          <w:rFonts w:eastAsia="MS Mincho"/>
          <w:sz w:val="22"/>
        </w:rPr>
        <w:tab/>
      </w:r>
      <w:r>
        <w:rPr>
          <w:rFonts w:eastAsia="MS Mincho"/>
          <w:sz w:val="22"/>
        </w:rPr>
        <w:tab/>
      </w:r>
      <w:r>
        <w:rPr>
          <w:rFonts w:eastAsia="MS Mincho"/>
          <w:sz w:val="22"/>
        </w:rPr>
        <w:tab/>
        <w:t>}</w:t>
      </w:r>
    </w:p>
    <w:p w:rsidR="00701D5E" w:rsidRDefault="00701D5E" w:rsidP="00701D5E">
      <w:pPr>
        <w:pStyle w:val="PlainText"/>
        <w:rPr>
          <w:rFonts w:eastAsia="MS Mincho"/>
          <w:sz w:val="22"/>
        </w:rPr>
      </w:pPr>
      <w:r>
        <w:rPr>
          <w:rFonts w:eastAsia="MS Mincho"/>
          <w:sz w:val="22"/>
        </w:rPr>
        <w:tab/>
      </w:r>
      <w:r>
        <w:rPr>
          <w:rFonts w:eastAsia="MS Mincho"/>
          <w:sz w:val="22"/>
        </w:rPr>
        <w:tab/>
      </w:r>
      <w:r>
        <w:rPr>
          <w:rFonts w:eastAsia="MS Mincho"/>
          <w:sz w:val="22"/>
        </w:rPr>
        <w:tab/>
        <w:t>}</w:t>
      </w:r>
    </w:p>
    <w:p w:rsidR="00701D5E" w:rsidRDefault="00701D5E" w:rsidP="00701D5E">
      <w:pPr>
        <w:pStyle w:val="BodyTextIndent"/>
        <w:rPr>
          <w:rFonts w:ascii="Courier New" w:hAnsi="Courier New" w:cs="Courier New"/>
        </w:rPr>
      </w:pPr>
    </w:p>
    <w:p w:rsidR="00701D5E" w:rsidRDefault="00701D5E" w:rsidP="00701D5E">
      <w:pPr>
        <w:ind w:left="720"/>
        <w:rPr>
          <w:ins w:id="29" w:author="Huong" w:date="2005-02-23T20:54:00Z"/>
        </w:rPr>
      </w:pPr>
      <w:ins w:id="30" w:author="Huong" w:date="2005-02-23T20:54:00Z">
        <w:r>
          <w:t xml:space="preserve">Chuỗi </w:t>
        </w:r>
        <w:r>
          <w:rPr>
            <w:b/>
          </w:rPr>
          <w:t>str</w:t>
        </w:r>
        <w:r>
          <w:t xml:space="preserve"> được sử dụng trong thao tác hoán đổi hai chuỗi.</w:t>
        </w:r>
      </w:ins>
    </w:p>
    <w:p w:rsidR="00701D5E" w:rsidRDefault="00701D5E" w:rsidP="00701D5E">
      <w:pPr>
        <w:pStyle w:val="BodyTextIndent"/>
        <w:ind w:left="972"/>
        <w:rPr>
          <w:del w:id="31" w:author="Huong" w:date="2005-02-23T20:54:00Z"/>
        </w:rPr>
      </w:pPr>
      <w:del w:id="32" w:author="Huong" w:date="2005-02-23T20:54:00Z">
        <w:r>
          <w:delText xml:space="preserve">Một mảng </w:delText>
        </w:r>
        <w:r>
          <w:rPr>
            <w:b/>
            <w:bCs/>
          </w:rPr>
          <w:delText>str</w:delText>
        </w:r>
        <w:r>
          <w:delText xml:space="preserve"> được sử dụng để giúp đỡ cho thao tác đổi chỗ.</w:delText>
        </w:r>
      </w:del>
    </w:p>
    <w:p w:rsidR="00701D5E" w:rsidRDefault="00701D5E" w:rsidP="00701D5E">
      <w:pPr>
        <w:pStyle w:val="BodyTextIndent"/>
      </w:pPr>
    </w:p>
    <w:p w:rsidR="00701D5E" w:rsidRDefault="00701D5E" w:rsidP="00701D5E">
      <w:pPr>
        <w:pStyle w:val="BodyTextIndent"/>
        <w:numPr>
          <w:ilvl w:val="0"/>
          <w:numId w:val="29"/>
        </w:numPr>
        <w:tabs>
          <w:tab w:val="clear" w:pos="1764"/>
        </w:tabs>
        <w:ind w:left="990"/>
      </w:pPr>
      <w:r>
        <w:t xml:space="preserve"> Hiển thị các chuỗi theo thứ tự đã sắp xếp. Câu lệnh sẽ là:</w:t>
      </w:r>
    </w:p>
    <w:p w:rsidR="00701D5E" w:rsidRDefault="00701D5E" w:rsidP="00701D5E">
      <w:pPr>
        <w:pStyle w:val="BodyTextIndent"/>
        <w:ind w:left="702"/>
      </w:pPr>
    </w:p>
    <w:p w:rsidR="00701D5E" w:rsidRDefault="00701D5E" w:rsidP="00701D5E">
      <w:pPr>
        <w:pStyle w:val="PlainText"/>
        <w:ind w:left="720" w:firstLine="270"/>
        <w:rPr>
          <w:rFonts w:eastAsia="MS Mincho"/>
          <w:sz w:val="22"/>
        </w:rPr>
      </w:pPr>
      <w:r>
        <w:rPr>
          <w:rFonts w:eastAsia="MS Mincho"/>
          <w:sz w:val="22"/>
        </w:rPr>
        <w:t>printf("\nThe strings in descending order of length are:");</w:t>
      </w:r>
    </w:p>
    <w:p w:rsidR="00701D5E" w:rsidRDefault="00701D5E" w:rsidP="00701D5E">
      <w:pPr>
        <w:pStyle w:val="PlainText"/>
        <w:ind w:left="270" w:firstLine="720"/>
        <w:rPr>
          <w:rFonts w:eastAsia="MS Mincho"/>
          <w:sz w:val="22"/>
        </w:rPr>
      </w:pPr>
      <w:r>
        <w:rPr>
          <w:rFonts w:eastAsia="MS Mincho"/>
          <w:sz w:val="22"/>
        </w:rPr>
        <w:t>for(i = 0; i &lt; 5; i++)</w:t>
      </w:r>
    </w:p>
    <w:p w:rsidR="00701D5E" w:rsidRDefault="00701D5E" w:rsidP="00701D5E">
      <w:pPr>
        <w:pStyle w:val="PlainText"/>
        <w:rPr>
          <w:rFonts w:eastAsia="MS Mincho"/>
          <w:sz w:val="22"/>
        </w:rPr>
      </w:pPr>
      <w:r>
        <w:rPr>
          <w:rFonts w:eastAsia="MS Mincho"/>
          <w:sz w:val="22"/>
        </w:rPr>
        <w:tab/>
      </w:r>
      <w:r>
        <w:rPr>
          <w:rFonts w:eastAsia="MS Mincho"/>
          <w:sz w:val="22"/>
        </w:rPr>
        <w:tab/>
        <w:t>printf("\n%s", str_arr[i]);</w:t>
      </w:r>
    </w:p>
    <w:p w:rsidR="00701D5E" w:rsidRDefault="00701D5E" w:rsidP="00701D5E">
      <w:pPr>
        <w:ind w:left="720"/>
        <w:jc w:val="both"/>
        <w:rPr>
          <w:lang w:val="en"/>
        </w:rPr>
      </w:pPr>
    </w:p>
    <w:p w:rsidR="00701D5E" w:rsidRDefault="00701D5E" w:rsidP="00701D5E">
      <w:pPr>
        <w:pStyle w:val="BodyTextIndent"/>
      </w:pPr>
      <w:r>
        <w:t xml:space="preserve">Chúng ta hãy </w:t>
      </w:r>
      <w:del w:id="33" w:author="Huong" w:date="2005-02-23T21:19:00Z">
        <w:r>
          <w:delText>nhìn vào</w:delText>
        </w:r>
      </w:del>
      <w:ins w:id="34" w:author="Huong" w:date="2005-02-23T21:19:00Z">
        <w:r>
          <w:t>x</w:t>
        </w:r>
      </w:ins>
      <w:r>
        <w:t>e</w:t>
      </w:r>
      <w:ins w:id="35" w:author="Huong" w:date="2005-02-23T21:19:00Z">
        <w:r>
          <w:t>m</w:t>
        </w:r>
      </w:ins>
      <w:r>
        <w:t xml:space="preserve"> chương trình hoàn chỉnh.</w:t>
      </w:r>
    </w:p>
    <w:p w:rsidR="00701D5E" w:rsidRDefault="00701D5E" w:rsidP="00701D5E">
      <w:pPr>
        <w:ind w:left="720"/>
        <w:jc w:val="both"/>
        <w:rPr>
          <w:bCs/>
        </w:rPr>
      </w:pPr>
    </w:p>
    <w:p w:rsidR="00701D5E" w:rsidRDefault="00701D5E" w:rsidP="00701D5E">
      <w:pPr>
        <w:numPr>
          <w:ilvl w:val="0"/>
          <w:numId w:val="28"/>
        </w:numPr>
        <w:pBdr>
          <w:top w:val="single" w:sz="4" w:space="1" w:color="auto"/>
          <w:left w:val="single" w:sz="4" w:space="4" w:color="auto"/>
          <w:bottom w:val="single" w:sz="4" w:space="1" w:color="auto"/>
          <w:right w:val="single" w:sz="4" w:space="4" w:color="auto"/>
        </w:pBdr>
        <w:shd w:val="clear" w:color="auto" w:fill="E0E0E0"/>
        <w:spacing w:after="0" w:line="240" w:lineRule="auto"/>
        <w:jc w:val="both"/>
        <w:rPr>
          <w:b/>
          <w:bCs/>
        </w:rPr>
      </w:pPr>
      <w:r>
        <w:rPr>
          <w:b/>
          <w:bCs/>
        </w:rPr>
        <w:t>Mở chương trình soạn thảo mà bạn dùng để gõ chương trình C.</w:t>
      </w:r>
    </w:p>
    <w:p w:rsidR="00701D5E" w:rsidRDefault="00701D5E" w:rsidP="00701D5E">
      <w:pPr>
        <w:numPr>
          <w:ilvl w:val="0"/>
          <w:numId w:val="28"/>
        </w:numPr>
        <w:pBdr>
          <w:top w:val="single" w:sz="4" w:space="1" w:color="auto"/>
          <w:left w:val="single" w:sz="4" w:space="4" w:color="auto"/>
          <w:bottom w:val="single" w:sz="4" w:space="1" w:color="auto"/>
          <w:right w:val="single" w:sz="4" w:space="4" w:color="auto"/>
        </w:pBdr>
        <w:shd w:val="clear" w:color="auto" w:fill="E0E0E0"/>
        <w:spacing w:after="0" w:line="240" w:lineRule="auto"/>
        <w:jc w:val="both"/>
        <w:rPr>
          <w:b/>
          <w:bCs/>
        </w:rPr>
      </w:pPr>
      <w:r>
        <w:rPr>
          <w:b/>
          <w:bCs/>
        </w:rPr>
        <w:lastRenderedPageBreak/>
        <w:t>Tạo một tập tin mới.</w:t>
      </w:r>
    </w:p>
    <w:p w:rsidR="00701D5E" w:rsidRDefault="00701D5E" w:rsidP="00701D5E">
      <w:pPr>
        <w:numPr>
          <w:ilvl w:val="0"/>
          <w:numId w:val="28"/>
        </w:numPr>
        <w:pBdr>
          <w:top w:val="single" w:sz="4" w:space="1" w:color="auto"/>
          <w:left w:val="single" w:sz="4" w:space="4" w:color="auto"/>
          <w:bottom w:val="single" w:sz="4" w:space="1" w:color="auto"/>
          <w:right w:val="single" w:sz="4" w:space="4" w:color="auto"/>
        </w:pBdr>
        <w:shd w:val="clear" w:color="auto" w:fill="E0E0E0"/>
        <w:spacing w:after="0" w:line="240" w:lineRule="auto"/>
        <w:jc w:val="both"/>
        <w:rPr>
          <w:b/>
          <w:bCs/>
        </w:rPr>
      </w:pPr>
      <w:r>
        <w:rPr>
          <w:b/>
          <w:bCs/>
        </w:rPr>
        <w:t>Gõ vào các dòng lệnh sau đây:</w:t>
      </w:r>
    </w:p>
    <w:p w:rsidR="00701D5E" w:rsidRDefault="00701D5E" w:rsidP="00701D5E">
      <w:pPr>
        <w:pBdr>
          <w:top w:val="single" w:sz="4" w:space="1" w:color="auto"/>
          <w:left w:val="single" w:sz="4" w:space="4" w:color="auto"/>
          <w:bottom w:val="single" w:sz="4" w:space="1" w:color="auto"/>
          <w:right w:val="single" w:sz="4" w:space="4" w:color="auto"/>
        </w:pBdr>
        <w:shd w:val="clear" w:color="auto" w:fill="E0E0E0"/>
        <w:ind w:left="720"/>
        <w:jc w:val="both"/>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#include &lt;stdio.h&gt;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#include &lt;string.h&gt;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void  main()</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int i, j;</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char str_arr[5][20], str[20];</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for(i = 0; i &lt; 5; 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lang w:val="sv-SE"/>
        </w:rPr>
      </w:pPr>
      <w:r>
        <w:rPr>
          <w:rFonts w:eastAsia="MS Mincho"/>
          <w:sz w:val="22"/>
          <w:lang w:val="sv-SE"/>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lang w:val="sv-SE"/>
        </w:rPr>
      </w:pPr>
      <w:r>
        <w:rPr>
          <w:rFonts w:eastAsia="MS Mincho"/>
          <w:sz w:val="22"/>
          <w:lang w:val="sv-SE"/>
        </w:rPr>
        <w:tab/>
      </w:r>
      <w:r>
        <w:rPr>
          <w:rFonts w:eastAsia="MS Mincho"/>
          <w:sz w:val="22"/>
          <w:lang w:val="sv-SE"/>
        </w:rPr>
        <w:tab/>
      </w:r>
      <w:r>
        <w:rPr>
          <w:rFonts w:eastAsia="MS Mincho"/>
          <w:sz w:val="22"/>
          <w:lang w:val="sv-SE"/>
        </w:rPr>
        <w:tab/>
        <w:t>printf("\nEnter string %d: ", i + 1);</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rPr>
        <w:t>scanf("%s", str_arr[i]);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for(i = 0; i &lt; 4; 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t>for(j = i + 1; j &lt; 5; j++)</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r>
      <w:r>
        <w:rPr>
          <w:rFonts w:eastAsia="MS Mincho"/>
          <w:sz w:val="22"/>
        </w:rPr>
        <w:tab/>
        <w:t>if(strlen(str_arr[i]) &lt; strlen(str_arr[j]))</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r>
      <w:r>
        <w:rPr>
          <w:rFonts w:eastAsia="MS Mincho"/>
          <w:sz w:val="22"/>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r>
      <w:r>
        <w:rPr>
          <w:rFonts w:eastAsia="MS Mincho"/>
          <w:sz w:val="22"/>
        </w:rPr>
        <w:tab/>
      </w:r>
      <w:r>
        <w:rPr>
          <w:rFonts w:eastAsia="MS Mincho"/>
          <w:sz w:val="22"/>
        </w:rPr>
        <w:tab/>
        <w:t>strcpy(str, str_arr[i]);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lang w:val="sv-SE"/>
        </w:rPr>
      </w:pPr>
      <w:r>
        <w:rPr>
          <w:rFonts w:eastAsia="MS Mincho"/>
          <w:sz w:val="22"/>
        </w:rPr>
        <w:tab/>
      </w:r>
      <w:r>
        <w:rPr>
          <w:rFonts w:eastAsia="MS Mincho"/>
          <w:sz w:val="22"/>
        </w:rPr>
        <w:tab/>
      </w:r>
      <w:r>
        <w:rPr>
          <w:rFonts w:eastAsia="MS Mincho"/>
          <w:sz w:val="22"/>
        </w:rPr>
        <w:tab/>
      </w:r>
      <w:r>
        <w:rPr>
          <w:rFonts w:eastAsia="MS Mincho"/>
          <w:sz w:val="22"/>
        </w:rPr>
        <w:tab/>
      </w:r>
      <w:r>
        <w:rPr>
          <w:rFonts w:eastAsia="MS Mincho"/>
          <w:sz w:val="22"/>
          <w:lang w:val="sv-SE"/>
        </w:rPr>
        <w:t>strcpy(str_arr[i], str_arr[j]);</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lang w:val="sv-SE"/>
        </w:rPr>
        <w:tab/>
      </w:r>
      <w:r>
        <w:rPr>
          <w:rFonts w:eastAsia="MS Mincho"/>
          <w:sz w:val="22"/>
          <w:lang w:val="sv-SE"/>
        </w:rPr>
        <w:tab/>
      </w:r>
      <w:r>
        <w:rPr>
          <w:rFonts w:eastAsia="MS Mincho"/>
          <w:sz w:val="22"/>
          <w:lang w:val="sv-SE"/>
        </w:rPr>
        <w:tab/>
      </w:r>
      <w:r>
        <w:rPr>
          <w:rFonts w:eastAsia="MS Mincho"/>
          <w:sz w:val="22"/>
          <w:lang w:val="sv-SE"/>
        </w:rPr>
        <w:tab/>
      </w:r>
      <w:r>
        <w:rPr>
          <w:rFonts w:eastAsia="MS Mincho"/>
          <w:sz w:val="22"/>
        </w:rPr>
        <w:t>strcpy(str_arr[j], str);</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r>
      <w:r>
        <w:rPr>
          <w:rFonts w:eastAsia="MS Mincho"/>
          <w:sz w:val="22"/>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t>}</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printf("\nThe strings in descending order of length are:");</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for(i = 0; i &lt; 5; 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r>
      <w:r>
        <w:rPr>
          <w:rFonts w:eastAsia="MS Mincho"/>
          <w:sz w:val="22"/>
        </w:rPr>
        <w:tab/>
      </w:r>
      <w:r>
        <w:rPr>
          <w:rFonts w:eastAsia="MS Mincho"/>
          <w:sz w:val="22"/>
        </w:rPr>
        <w:tab/>
        <w:t>printf("\n%s", str_arr[i]);</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rFonts w:eastAsia="MS Mincho"/>
          <w:sz w:val="22"/>
        </w:rPr>
      </w:pPr>
      <w:r>
        <w:rPr>
          <w:rFonts w:eastAsia="MS Mincho"/>
          <w:sz w:val="22"/>
        </w:rPr>
        <w:tab/>
        <w:t>getch();</w:t>
      </w:r>
    </w:p>
    <w:p w:rsidR="00701D5E" w:rsidRDefault="00701D5E" w:rsidP="00701D5E">
      <w:pPr>
        <w:pStyle w:val="PlainText"/>
        <w:pBdr>
          <w:top w:val="single" w:sz="4" w:space="1" w:color="auto"/>
          <w:left w:val="single" w:sz="4" w:space="4" w:color="auto"/>
          <w:bottom w:val="single" w:sz="4" w:space="1" w:color="auto"/>
          <w:right w:val="single" w:sz="4" w:space="4" w:color="auto"/>
        </w:pBdr>
        <w:shd w:val="clear" w:color="auto" w:fill="E0E0E0"/>
        <w:tabs>
          <w:tab w:val="left" w:pos="1260"/>
        </w:tabs>
        <w:ind w:left="720"/>
        <w:rPr>
          <w:lang w:val="en"/>
        </w:rPr>
      </w:pPr>
      <w:r>
        <w:rPr>
          <w:rFonts w:eastAsia="MS Mincho"/>
        </w:rPr>
        <w:t>}</w:t>
      </w:r>
    </w:p>
    <w:p w:rsidR="00701D5E" w:rsidRDefault="00701D5E" w:rsidP="00701D5E">
      <w:pPr>
        <w:ind w:left="720" w:firstLine="360"/>
        <w:jc w:val="both"/>
        <w:rPr>
          <w:b/>
          <w:bCs/>
          <w:lang w:val="en"/>
        </w:rPr>
      </w:pPr>
    </w:p>
    <w:p w:rsidR="00701D5E" w:rsidRDefault="00701D5E" w:rsidP="00701D5E">
      <w:pPr>
        <w:ind w:firstLine="720"/>
        <w:rPr>
          <w:ins w:id="36" w:author="Huong" w:date="2005-02-23T20:57:00Z"/>
        </w:rPr>
      </w:pPr>
      <w:ins w:id="37" w:author="Huong" w:date="2005-02-23T20:57:00Z">
        <w:r>
          <w:rPr>
            <w:bCs/>
          </w:rPr>
          <w:t>Kết quả của chương trình trên được minh họa như sau:</w:t>
        </w:r>
      </w:ins>
    </w:p>
    <w:p w:rsidR="00701D5E" w:rsidRDefault="00701D5E" w:rsidP="00701D5E">
      <w:pPr>
        <w:ind w:left="720"/>
        <w:rPr>
          <w:del w:id="38" w:author="Huong" w:date="2005-02-23T20:57:00Z"/>
          <w:bCs/>
        </w:rPr>
      </w:pPr>
      <w:del w:id="39" w:author="Huong" w:date="2005-02-23T20:57:00Z">
        <w:r>
          <w:rPr>
            <w:bCs/>
          </w:rPr>
          <w:delText>Một ví dụ thực thi chương trình trên như sau:</w:delText>
        </w:r>
      </w:del>
    </w:p>
    <w:p w:rsidR="00701D5E" w:rsidRDefault="00701D5E" w:rsidP="00701D5E">
      <w:pPr>
        <w:ind w:left="720"/>
        <w:rPr>
          <w:bCs/>
        </w:rPr>
      </w:pPr>
    </w:p>
    <w:p w:rsidR="00701D5E" w:rsidRDefault="00701D5E" w:rsidP="00701D5E">
      <w:pPr>
        <w:ind w:left="1440"/>
        <w:rPr>
          <w:bCs/>
        </w:rPr>
      </w:pPr>
      <w:r>
        <w:rPr>
          <w:bCs/>
        </w:rPr>
        <w:t>Enter string 1: This</w:t>
      </w:r>
    </w:p>
    <w:p w:rsidR="00701D5E" w:rsidRDefault="00701D5E" w:rsidP="00701D5E">
      <w:pPr>
        <w:ind w:left="1440"/>
        <w:rPr>
          <w:bCs/>
        </w:rPr>
      </w:pPr>
      <w:r>
        <w:rPr>
          <w:bCs/>
        </w:rPr>
        <w:t>Enter string 2: sentence</w:t>
      </w:r>
    </w:p>
    <w:p w:rsidR="00701D5E" w:rsidRDefault="00701D5E" w:rsidP="00701D5E">
      <w:pPr>
        <w:ind w:left="1440"/>
        <w:rPr>
          <w:bCs/>
        </w:rPr>
      </w:pPr>
      <w:r>
        <w:rPr>
          <w:bCs/>
        </w:rPr>
        <w:t>Enter string 3: is</w:t>
      </w:r>
    </w:p>
    <w:p w:rsidR="00701D5E" w:rsidRDefault="00701D5E" w:rsidP="00701D5E">
      <w:pPr>
        <w:ind w:left="1440"/>
        <w:rPr>
          <w:bCs/>
        </w:rPr>
      </w:pPr>
      <w:r>
        <w:rPr>
          <w:bCs/>
        </w:rPr>
        <w:t>Enter string 4: not</w:t>
      </w:r>
    </w:p>
    <w:p w:rsidR="00701D5E" w:rsidRDefault="00701D5E" w:rsidP="00701D5E">
      <w:pPr>
        <w:ind w:left="1440"/>
        <w:rPr>
          <w:bCs/>
        </w:rPr>
      </w:pPr>
      <w:r>
        <w:rPr>
          <w:bCs/>
        </w:rPr>
        <w:lastRenderedPageBreak/>
        <w:t>Enter string 5: sorted</w:t>
      </w:r>
    </w:p>
    <w:p w:rsidR="00701D5E" w:rsidRDefault="00701D5E" w:rsidP="00701D5E">
      <w:pPr>
        <w:ind w:left="1440"/>
        <w:rPr>
          <w:bCs/>
        </w:rPr>
      </w:pPr>
      <w:r>
        <w:rPr>
          <w:bCs/>
        </w:rPr>
        <w:t>The strings in descending order of length are:</w:t>
      </w:r>
    </w:p>
    <w:p w:rsidR="00701D5E" w:rsidRDefault="00701D5E" w:rsidP="00701D5E">
      <w:pPr>
        <w:ind w:left="1440"/>
        <w:rPr>
          <w:bCs/>
        </w:rPr>
      </w:pPr>
      <w:r>
        <w:rPr>
          <w:bCs/>
        </w:rPr>
        <w:t>sentence</w:t>
      </w:r>
    </w:p>
    <w:p w:rsidR="00701D5E" w:rsidRDefault="00701D5E" w:rsidP="00701D5E">
      <w:pPr>
        <w:ind w:left="1440"/>
        <w:rPr>
          <w:bCs/>
        </w:rPr>
      </w:pPr>
      <w:r>
        <w:rPr>
          <w:bCs/>
        </w:rPr>
        <w:t>sorted</w:t>
      </w:r>
    </w:p>
    <w:p w:rsidR="00701D5E" w:rsidRDefault="00701D5E" w:rsidP="00701D5E">
      <w:pPr>
        <w:ind w:left="1440"/>
        <w:rPr>
          <w:bCs/>
        </w:rPr>
      </w:pPr>
      <w:r>
        <w:rPr>
          <w:bCs/>
        </w:rPr>
        <w:t>This</w:t>
      </w:r>
    </w:p>
    <w:p w:rsidR="00701D5E" w:rsidRDefault="00701D5E" w:rsidP="00701D5E">
      <w:pPr>
        <w:ind w:left="1440"/>
        <w:rPr>
          <w:bCs/>
        </w:rPr>
      </w:pPr>
      <w:r>
        <w:rPr>
          <w:bCs/>
        </w:rPr>
        <w:t>not</w:t>
      </w:r>
    </w:p>
    <w:p w:rsidR="00701D5E" w:rsidRDefault="00701D5E" w:rsidP="00701D5E">
      <w:pPr>
        <w:ind w:left="1440"/>
        <w:rPr>
          <w:bCs/>
        </w:rPr>
      </w:pPr>
      <w:r>
        <w:rPr>
          <w:bCs/>
        </w:rPr>
        <w:t>is</w:t>
      </w:r>
    </w:p>
    <w:p w:rsidR="00701D5E" w:rsidRDefault="00701D5E" w:rsidP="003C628B">
      <w:pPr>
        <w:spacing w:line="312" w:lineRule="auto"/>
        <w:ind w:left="450"/>
        <w:rPr>
          <w:rFonts w:ascii="Times New Roman" w:hAnsi="Times New Roman" w:cs="Times New Roman"/>
          <w:b/>
          <w:color w:val="002060"/>
          <w:sz w:val="24"/>
          <w:szCs w:val="24"/>
        </w:rPr>
      </w:pPr>
    </w:p>
    <w:p w:rsidR="003C628B" w:rsidRPr="003B5FB6" w:rsidRDefault="003C628B" w:rsidP="003C628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7</w:t>
      </w:r>
    </w:p>
    <w:p w:rsidR="003C628B" w:rsidRPr="003B5FB6" w:rsidRDefault="003C628B"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F2545" w:rsidRDefault="00894A37" w:rsidP="000F2545">
      <w:pPr>
        <w:spacing w:before="100" w:beforeAutospacing="1" w:after="100" w:afterAutospacing="1" w:line="240"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3C628B" w:rsidRPr="003B5FB6">
        <w:rPr>
          <w:rFonts w:ascii="Times New Roman" w:hAnsi="Times New Roman" w:cs="Times New Roman"/>
          <w:b/>
          <w:color w:val="002060"/>
          <w:sz w:val="24"/>
          <w:szCs w:val="24"/>
        </w:rPr>
        <w:t xml:space="preserve">.Mô tả bài toán : </w:t>
      </w:r>
    </w:p>
    <w:p w:rsidR="000F2545" w:rsidRDefault="000F2545" w:rsidP="000F2545">
      <w:pPr>
        <w:spacing w:before="100" w:beforeAutospacing="1" w:after="100" w:afterAutospacing="1" w:line="240" w:lineRule="auto"/>
        <w:rPr>
          <w:rFonts w:ascii="Arial" w:eastAsia="Times New Roman" w:hAnsi="Arial" w:cs="Arial"/>
          <w:sz w:val="20"/>
          <w:szCs w:val="20"/>
        </w:rPr>
      </w:pPr>
      <w:r w:rsidRPr="00DC5493">
        <w:rPr>
          <w:rFonts w:ascii="Arial" w:eastAsia="Times New Roman" w:hAnsi="Arial" w:cs="Arial"/>
          <w:sz w:val="20"/>
          <w:szCs w:val="20"/>
        </w:rPr>
        <w:t xml:space="preserve">Nhập vào 4 chuỗi . </w:t>
      </w:r>
      <w:r w:rsidR="008F71DA">
        <w:rPr>
          <w:rFonts w:ascii="Arial" w:eastAsia="Times New Roman" w:hAnsi="Arial" w:cs="Arial"/>
          <w:sz w:val="20"/>
          <w:szCs w:val="20"/>
        </w:rPr>
        <w:t>xuất ra 4 chuỗi</w:t>
      </w:r>
    </w:p>
    <w:p w:rsidR="000F2545" w:rsidRDefault="000F2545" w:rsidP="000F2545">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a.T</w:t>
      </w:r>
      <w:r w:rsidRPr="00391090">
        <w:rPr>
          <w:rFonts w:ascii="Arial" w:eastAsia="Times New Roman" w:hAnsi="Arial" w:cs="Arial"/>
          <w:sz w:val="20"/>
          <w:szCs w:val="20"/>
        </w:rPr>
        <w:t>ì</w:t>
      </w:r>
      <w:r>
        <w:rPr>
          <w:rFonts w:ascii="Arial" w:eastAsia="Times New Roman" w:hAnsi="Arial" w:cs="Arial"/>
          <w:sz w:val="20"/>
          <w:szCs w:val="20"/>
        </w:rPr>
        <w:t>m chu</w:t>
      </w:r>
      <w:r w:rsidRPr="00391090">
        <w:rPr>
          <w:rFonts w:ascii="Arial" w:eastAsia="Times New Roman" w:hAnsi="Arial" w:cs="Arial"/>
          <w:sz w:val="20"/>
          <w:szCs w:val="20"/>
        </w:rPr>
        <w:t>ỗ</w:t>
      </w:r>
      <w:r>
        <w:rPr>
          <w:rFonts w:ascii="Arial" w:eastAsia="Times New Roman" w:hAnsi="Arial" w:cs="Arial"/>
          <w:sz w:val="20"/>
          <w:szCs w:val="20"/>
        </w:rPr>
        <w:t>i c</w:t>
      </w:r>
      <w:r w:rsidRPr="00391090">
        <w:rPr>
          <w:rFonts w:ascii="Arial" w:eastAsia="Times New Roman" w:hAnsi="Arial" w:cs="Arial"/>
          <w:sz w:val="20"/>
          <w:szCs w:val="20"/>
        </w:rPr>
        <w:t>ó</w:t>
      </w:r>
      <w:r>
        <w:rPr>
          <w:rFonts w:ascii="Arial" w:eastAsia="Times New Roman" w:hAnsi="Arial" w:cs="Arial"/>
          <w:sz w:val="20"/>
          <w:szCs w:val="20"/>
        </w:rPr>
        <w:t xml:space="preserve"> chi</w:t>
      </w:r>
      <w:r w:rsidRPr="00391090">
        <w:rPr>
          <w:rFonts w:ascii="Arial" w:eastAsia="Times New Roman" w:hAnsi="Arial" w:cs="Arial"/>
          <w:sz w:val="20"/>
          <w:szCs w:val="20"/>
        </w:rPr>
        <w:t>ề</w:t>
      </w:r>
      <w:r>
        <w:rPr>
          <w:rFonts w:ascii="Arial" w:eastAsia="Times New Roman" w:hAnsi="Arial" w:cs="Arial"/>
          <w:sz w:val="20"/>
          <w:szCs w:val="20"/>
        </w:rPr>
        <w:t>u d</w:t>
      </w:r>
      <w:r w:rsidRPr="00391090">
        <w:rPr>
          <w:rFonts w:ascii="Arial" w:eastAsia="Times New Roman" w:hAnsi="Arial" w:cs="Arial"/>
          <w:sz w:val="20"/>
          <w:szCs w:val="20"/>
        </w:rPr>
        <w:t>ài</w:t>
      </w:r>
      <w:r>
        <w:rPr>
          <w:rFonts w:ascii="Arial" w:eastAsia="Times New Roman" w:hAnsi="Arial" w:cs="Arial"/>
          <w:sz w:val="20"/>
          <w:szCs w:val="20"/>
        </w:rPr>
        <w:t xml:space="preserve"> ng</w:t>
      </w:r>
      <w:r w:rsidRPr="00391090">
        <w:rPr>
          <w:rFonts w:ascii="Arial" w:eastAsia="Times New Roman" w:hAnsi="Arial" w:cs="Arial"/>
          <w:sz w:val="20"/>
          <w:szCs w:val="20"/>
        </w:rPr>
        <w:t>ắ</w:t>
      </w:r>
      <w:r>
        <w:rPr>
          <w:rFonts w:ascii="Arial" w:eastAsia="Times New Roman" w:hAnsi="Arial" w:cs="Arial"/>
          <w:sz w:val="20"/>
          <w:szCs w:val="20"/>
        </w:rPr>
        <w:t>n nh</w:t>
      </w:r>
      <w:r w:rsidRPr="00391090">
        <w:rPr>
          <w:rFonts w:ascii="Arial" w:eastAsia="Times New Roman" w:hAnsi="Arial" w:cs="Arial"/>
          <w:sz w:val="20"/>
          <w:szCs w:val="20"/>
        </w:rPr>
        <w:t>ấ</w:t>
      </w:r>
      <w:r>
        <w:rPr>
          <w:rFonts w:ascii="Arial" w:eastAsia="Times New Roman" w:hAnsi="Arial" w:cs="Arial"/>
          <w:sz w:val="20"/>
          <w:szCs w:val="20"/>
        </w:rPr>
        <w:t>t trong mảng chuỗi</w:t>
      </w:r>
    </w:p>
    <w:p w:rsidR="00B74BD2" w:rsidRDefault="00701D5E" w:rsidP="00B74BD2">
      <w:pPr>
        <w:spacing w:before="100" w:beforeAutospacing="1" w:after="100" w:afterAutospacing="1" w:line="240" w:lineRule="auto"/>
        <w:rPr>
          <w:rFonts w:ascii="Arial" w:eastAsia="Times New Roman" w:hAnsi="Arial" w:cs="Arial"/>
          <w:sz w:val="20"/>
          <w:szCs w:val="20"/>
        </w:rPr>
      </w:pPr>
      <w:r>
        <w:rPr>
          <w:rFonts w:ascii="Times New Roman" w:hAnsi="Times New Roman" w:cs="Times New Roman"/>
          <w:color w:val="002060"/>
          <w:sz w:val="24"/>
          <w:szCs w:val="24"/>
        </w:rPr>
        <w:t>b</w:t>
      </w:r>
      <w:r w:rsidR="00B74BD2">
        <w:rPr>
          <w:rFonts w:ascii="Times New Roman" w:hAnsi="Times New Roman" w:cs="Times New Roman"/>
          <w:color w:val="002060"/>
          <w:sz w:val="24"/>
          <w:szCs w:val="24"/>
        </w:rPr>
        <w:t>.</w:t>
      </w:r>
      <w:r w:rsidR="00B74BD2" w:rsidRPr="00B74BD2">
        <w:rPr>
          <w:rFonts w:ascii="Arial" w:eastAsia="Times New Roman" w:hAnsi="Arial" w:cs="Arial"/>
          <w:sz w:val="20"/>
          <w:szCs w:val="20"/>
        </w:rPr>
        <w:t xml:space="preserve"> </w:t>
      </w:r>
      <w:r w:rsidR="00B74BD2">
        <w:rPr>
          <w:rFonts w:ascii="Arial" w:eastAsia="Times New Roman" w:hAnsi="Arial" w:cs="Arial"/>
          <w:sz w:val="20"/>
          <w:szCs w:val="20"/>
        </w:rPr>
        <w:t>In ngư</w:t>
      </w:r>
      <w:r w:rsidR="00B74BD2" w:rsidRPr="00391090">
        <w:rPr>
          <w:rFonts w:ascii="Arial" w:eastAsia="Times New Roman" w:hAnsi="Arial" w:cs="Arial"/>
          <w:sz w:val="20"/>
          <w:szCs w:val="20"/>
        </w:rPr>
        <w:t>ợ</w:t>
      </w:r>
      <w:r w:rsidR="00B74BD2">
        <w:rPr>
          <w:rFonts w:ascii="Arial" w:eastAsia="Times New Roman" w:hAnsi="Arial" w:cs="Arial"/>
          <w:sz w:val="20"/>
          <w:szCs w:val="20"/>
        </w:rPr>
        <w:t>c t</w:t>
      </w:r>
      <w:r w:rsidR="00B74BD2" w:rsidRPr="00391090">
        <w:rPr>
          <w:rFonts w:ascii="Arial" w:eastAsia="Times New Roman" w:hAnsi="Arial" w:cs="Arial"/>
          <w:sz w:val="20"/>
          <w:szCs w:val="20"/>
        </w:rPr>
        <w:t>ừ</w:t>
      </w:r>
      <w:r w:rsidR="00B74BD2">
        <w:rPr>
          <w:rFonts w:ascii="Arial" w:eastAsia="Times New Roman" w:hAnsi="Arial" w:cs="Arial"/>
          <w:sz w:val="20"/>
          <w:szCs w:val="20"/>
        </w:rPr>
        <w:t>ng chu</w:t>
      </w:r>
      <w:r w:rsidR="00B74BD2" w:rsidRPr="00391090">
        <w:rPr>
          <w:rFonts w:ascii="Arial" w:eastAsia="Times New Roman" w:hAnsi="Arial" w:cs="Arial"/>
          <w:sz w:val="20"/>
          <w:szCs w:val="20"/>
        </w:rPr>
        <w:t>ỗ</w:t>
      </w:r>
      <w:r w:rsidR="00B74BD2">
        <w:rPr>
          <w:rFonts w:ascii="Arial" w:eastAsia="Times New Roman" w:hAnsi="Arial" w:cs="Arial"/>
          <w:sz w:val="20"/>
          <w:szCs w:val="20"/>
        </w:rPr>
        <w:t>i trong mảng chuỗi</w:t>
      </w:r>
    </w:p>
    <w:p w:rsidR="003C628B" w:rsidRDefault="00894A37" w:rsidP="00B74BD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3C628B" w:rsidRPr="003B5FB6">
        <w:rPr>
          <w:rFonts w:ascii="Times New Roman" w:hAnsi="Times New Roman" w:cs="Times New Roman"/>
          <w:b/>
          <w:color w:val="002060"/>
          <w:sz w:val="24"/>
          <w:szCs w:val="24"/>
        </w:rPr>
        <w:t xml:space="preserve">.Các bước thực hiện </w:t>
      </w:r>
      <w:r w:rsidR="003C628B">
        <w:rPr>
          <w:rFonts w:ascii="Times New Roman" w:hAnsi="Times New Roman" w:cs="Times New Roman"/>
          <w:b/>
          <w:color w:val="002060"/>
          <w:sz w:val="24"/>
          <w:szCs w:val="24"/>
        </w:rPr>
        <w:t>:</w:t>
      </w:r>
    </w:p>
    <w:p w:rsidR="003C628B" w:rsidRPr="003B5FB6" w:rsidRDefault="003C628B" w:rsidP="003C628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4D351A">
        <w:rPr>
          <w:rFonts w:ascii="Times New Roman" w:hAnsi="Times New Roman" w:cs="Times New Roman"/>
          <w:b/>
          <w:color w:val="FF0000"/>
          <w:sz w:val="24"/>
          <w:szCs w:val="24"/>
          <w:u w:val="single"/>
        </w:rPr>
        <w:t>P 8</w:t>
      </w:r>
    </w:p>
    <w:p w:rsidR="003C628B" w:rsidRPr="003B5FB6" w:rsidRDefault="003C628B" w:rsidP="00894A37">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3C628B"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3C628B" w:rsidRPr="003B5FB6">
        <w:rPr>
          <w:rFonts w:ascii="Times New Roman" w:hAnsi="Times New Roman" w:cs="Times New Roman"/>
          <w:b/>
          <w:color w:val="002060"/>
          <w:sz w:val="24"/>
          <w:szCs w:val="24"/>
        </w:rPr>
        <w:t xml:space="preserve">.Mô tả bài toán :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In ra menu: </w:t>
      </w:r>
      <w:r w:rsidRPr="00F52C59">
        <w:rPr>
          <w:rFonts w:ascii="Arial" w:eastAsia="Times New Roman" w:hAnsi="Arial" w:cs="Arial"/>
          <w:sz w:val="20"/>
          <w:szCs w:val="20"/>
        </w:rPr>
        <w:br/>
        <w:t xml:space="preserve">1.Copy chuoi </w:t>
      </w:r>
      <w:r w:rsidRPr="00F52C59">
        <w:rPr>
          <w:rFonts w:ascii="Arial" w:eastAsia="Times New Roman" w:hAnsi="Arial" w:cs="Arial"/>
          <w:sz w:val="20"/>
          <w:szCs w:val="20"/>
        </w:rPr>
        <w:br/>
        <w:t xml:space="preserve">2.Noi chuoi </w:t>
      </w:r>
      <w:r w:rsidRPr="00F52C59">
        <w:rPr>
          <w:rFonts w:ascii="Arial" w:eastAsia="Times New Roman" w:hAnsi="Arial" w:cs="Arial"/>
          <w:sz w:val="20"/>
          <w:szCs w:val="20"/>
        </w:rPr>
        <w:br/>
        <w:t xml:space="preserve">3.So sanh chuoi </w:t>
      </w:r>
      <w:r w:rsidRPr="00F52C59">
        <w:rPr>
          <w:rFonts w:ascii="Arial" w:eastAsia="Times New Roman" w:hAnsi="Arial" w:cs="Arial"/>
          <w:sz w:val="20"/>
          <w:szCs w:val="20"/>
        </w:rPr>
        <w:br/>
        <w:t xml:space="preserve">4.Tim ky tu trong chuoi </w:t>
      </w:r>
      <w:r w:rsidRPr="00F52C59">
        <w:rPr>
          <w:rFonts w:ascii="Arial" w:eastAsia="Times New Roman" w:hAnsi="Arial" w:cs="Arial"/>
          <w:sz w:val="20"/>
          <w:szCs w:val="20"/>
        </w:rPr>
        <w:br/>
        <w:t xml:space="preserve">5.Thoat . </w:t>
      </w:r>
    </w:p>
    <w:p w:rsidR="003C628B" w:rsidRDefault="00894A37" w:rsidP="00894A37">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bookmarkStart w:id="40" w:name="_GoBack"/>
      <w:bookmarkEnd w:id="40"/>
      <w:r w:rsidR="003C628B" w:rsidRPr="003B5FB6">
        <w:rPr>
          <w:rFonts w:ascii="Times New Roman" w:hAnsi="Times New Roman" w:cs="Times New Roman"/>
          <w:b/>
          <w:color w:val="002060"/>
          <w:sz w:val="24"/>
          <w:szCs w:val="24"/>
        </w:rPr>
        <w:t xml:space="preserve">.Các bước thực hiện </w:t>
      </w:r>
      <w:r w:rsidR="003C628B">
        <w:rPr>
          <w:rFonts w:ascii="Times New Roman" w:hAnsi="Times New Roman" w:cs="Times New Roman"/>
          <w:b/>
          <w:color w:val="002060"/>
          <w:sz w:val="24"/>
          <w:szCs w:val="24"/>
        </w:rPr>
        <w:t>:</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Hướng dẫn :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lastRenderedPageBreak/>
        <w:t xml:space="preserve">#include&lt;stdio.h&gt; </w:t>
      </w:r>
      <w:r w:rsidRPr="00F52C59">
        <w:rPr>
          <w:rFonts w:ascii="Arial" w:eastAsia="Times New Roman" w:hAnsi="Arial" w:cs="Arial"/>
          <w:sz w:val="20"/>
          <w:szCs w:val="20"/>
        </w:rPr>
        <w:br/>
        <w:t xml:space="preserve">#include&lt;conio.h&gt; </w:t>
      </w:r>
      <w:r w:rsidRPr="00F52C59">
        <w:rPr>
          <w:rFonts w:ascii="Arial" w:eastAsia="Times New Roman" w:hAnsi="Arial" w:cs="Arial"/>
          <w:sz w:val="20"/>
          <w:szCs w:val="20"/>
        </w:rPr>
        <w:br/>
        <w:t xml:space="preserve">#include&lt;string.h&gt; </w:t>
      </w:r>
      <w:r w:rsidRPr="00F52C59">
        <w:rPr>
          <w:rFonts w:ascii="Arial" w:eastAsia="Times New Roman" w:hAnsi="Arial" w:cs="Arial"/>
          <w:sz w:val="20"/>
          <w:szCs w:val="20"/>
        </w:rPr>
        <w:br/>
        <w:t xml:space="preserve">//khai báo các hàm trên đây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void main()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char st1[50]; </w:t>
      </w:r>
      <w:r w:rsidRPr="00F52C59">
        <w:rPr>
          <w:rFonts w:ascii="Arial" w:eastAsia="Times New Roman" w:hAnsi="Arial" w:cs="Arial"/>
          <w:sz w:val="20"/>
          <w:szCs w:val="20"/>
        </w:rPr>
        <w:br/>
        <w:t xml:space="preserve">   char st2[50]; </w:t>
      </w:r>
      <w:r w:rsidRPr="00F52C59">
        <w:rPr>
          <w:rFonts w:ascii="Arial" w:eastAsia="Times New Roman" w:hAnsi="Arial" w:cs="Arial"/>
          <w:sz w:val="20"/>
          <w:szCs w:val="20"/>
        </w:rPr>
        <w:br/>
        <w:t xml:space="preserve">   int c;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   printf("1.Copy chuoi\n"); </w:t>
      </w:r>
      <w:r w:rsidRPr="00F52C59">
        <w:rPr>
          <w:rFonts w:ascii="Arial" w:eastAsia="Times New Roman" w:hAnsi="Arial" w:cs="Arial"/>
          <w:sz w:val="20"/>
          <w:szCs w:val="20"/>
        </w:rPr>
        <w:br/>
        <w:t xml:space="preserve">   printf("2.Noi chuoi\n"); </w:t>
      </w:r>
      <w:r w:rsidRPr="00F52C59">
        <w:rPr>
          <w:rFonts w:ascii="Arial" w:eastAsia="Times New Roman" w:hAnsi="Arial" w:cs="Arial"/>
          <w:sz w:val="20"/>
          <w:szCs w:val="20"/>
        </w:rPr>
        <w:br/>
        <w:t xml:space="preserve">   printf("3.So sanh chuoi\n"); </w:t>
      </w:r>
      <w:r w:rsidRPr="00F52C59">
        <w:rPr>
          <w:rFonts w:ascii="Arial" w:eastAsia="Times New Roman" w:hAnsi="Arial" w:cs="Arial"/>
          <w:sz w:val="20"/>
          <w:szCs w:val="20"/>
        </w:rPr>
        <w:br/>
        <w:t xml:space="preserve">   printf("4.Tim ky tu trong chuoi\n"); </w:t>
      </w:r>
      <w:r w:rsidRPr="00F52C59">
        <w:rPr>
          <w:rFonts w:ascii="Arial" w:eastAsia="Times New Roman" w:hAnsi="Arial" w:cs="Arial"/>
          <w:sz w:val="20"/>
          <w:szCs w:val="20"/>
        </w:rPr>
        <w:br/>
        <w:t xml:space="preserve">   printf("5.Thoat\n");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 do </w:t>
      </w:r>
      <w:r w:rsidRPr="00F52C59">
        <w:rPr>
          <w:rFonts w:ascii="Arial" w:eastAsia="Times New Roman" w:hAnsi="Arial" w:cs="Arial"/>
          <w:sz w:val="20"/>
          <w:szCs w:val="20"/>
        </w:rPr>
        <w:br/>
        <w:t xml:space="preserve"> {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     // Cho  nguoi dung nhap chon (&amp;c) </w:t>
      </w:r>
      <w:r w:rsidRPr="00F52C59">
        <w:rPr>
          <w:rFonts w:ascii="Arial" w:eastAsia="Times New Roman" w:hAnsi="Arial" w:cs="Arial"/>
          <w:sz w:val="20"/>
          <w:szCs w:val="20"/>
        </w:rPr>
        <w:br/>
        <w:t xml:space="preserve">      // Dùng switch ….case </w:t>
      </w:r>
      <w:r>
        <w:rPr>
          <w:rFonts w:ascii="Arial" w:eastAsia="Times New Roman" w:hAnsi="Arial" w:cs="Arial"/>
          <w:sz w:val="20"/>
          <w:szCs w:val="20"/>
        </w:rPr>
        <w:tab/>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  }while(c!=5);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   getch(); </w:t>
      </w:r>
    </w:p>
    <w:p w:rsidR="00A60950" w:rsidRPr="00F52C59" w:rsidRDefault="00A60950" w:rsidP="00A60950">
      <w:pPr>
        <w:spacing w:after="240" w:line="240" w:lineRule="auto"/>
        <w:rPr>
          <w:rFonts w:ascii="Arial" w:eastAsia="Times New Roman" w:hAnsi="Arial" w:cs="Arial"/>
          <w:sz w:val="20"/>
          <w:szCs w:val="20"/>
        </w:rPr>
      </w:pPr>
      <w:r w:rsidRPr="00F52C59">
        <w:rPr>
          <w:rFonts w:ascii="Arial" w:eastAsia="Times New Roman" w:hAnsi="Arial" w:cs="Arial"/>
          <w:sz w:val="20"/>
          <w:szCs w:val="20"/>
        </w:rPr>
        <w:t xml:space="preserve">} </w:t>
      </w:r>
    </w:p>
    <w:p w:rsidR="00A60950" w:rsidRPr="00F52C59" w:rsidRDefault="00A60950" w:rsidP="00A60950">
      <w:pPr>
        <w:spacing w:after="0" w:line="240" w:lineRule="auto"/>
        <w:rPr>
          <w:rFonts w:ascii="Arial" w:eastAsia="Times New Roman" w:hAnsi="Arial" w:cs="Arial"/>
          <w:sz w:val="20"/>
          <w:szCs w:val="20"/>
        </w:rPr>
      </w:pPr>
      <w:r w:rsidRPr="00F52C59">
        <w:rPr>
          <w:rFonts w:ascii="Arial" w:eastAsia="Times New Roman" w:hAnsi="Arial" w:cs="Arial"/>
          <w:sz w:val="20"/>
          <w:szCs w:val="20"/>
        </w:rPr>
        <w:t xml:space="preserve">// để ý hàm nhập chuỗi , trước hàm gets có flushall(), để tránh trường </w:t>
      </w:r>
      <w:r w:rsidRPr="00F52C59">
        <w:rPr>
          <w:rFonts w:ascii="Arial" w:eastAsia="Times New Roman" w:hAnsi="Arial" w:cs="Arial"/>
          <w:sz w:val="20"/>
          <w:szCs w:val="20"/>
        </w:rPr>
        <w:br/>
        <w:t xml:space="preserve">hợp gọi hàm nhập chuỗi 2 lần lien tiếp bị lỗi. </w:t>
      </w:r>
    </w:p>
    <w:p w:rsidR="00A60950" w:rsidRPr="00F52C59" w:rsidRDefault="00A60950" w:rsidP="00A60950">
      <w:pPr>
        <w:spacing w:before="100" w:beforeAutospacing="1" w:after="100" w:afterAutospacing="1" w:line="240" w:lineRule="auto"/>
        <w:rPr>
          <w:rFonts w:ascii="Arial" w:eastAsia="Times New Roman" w:hAnsi="Arial" w:cs="Arial"/>
          <w:sz w:val="20"/>
          <w:szCs w:val="20"/>
        </w:rPr>
      </w:pPr>
      <w:r w:rsidRPr="00F52C59">
        <w:rPr>
          <w:rFonts w:ascii="Arial" w:eastAsia="Times New Roman" w:hAnsi="Arial" w:cs="Arial"/>
          <w:sz w:val="20"/>
          <w:szCs w:val="20"/>
        </w:rPr>
        <w:t xml:space="preserve">void nhapchuoi(char st[])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printf("\n nhap chuoi: "); </w:t>
      </w:r>
      <w:r w:rsidRPr="00F52C59">
        <w:rPr>
          <w:rFonts w:ascii="Arial" w:eastAsia="Times New Roman" w:hAnsi="Arial" w:cs="Arial"/>
          <w:sz w:val="20"/>
          <w:szCs w:val="20"/>
        </w:rPr>
        <w:br/>
        <w:t xml:space="preserve">    flushall(); </w:t>
      </w:r>
      <w:r w:rsidRPr="00F52C59">
        <w:rPr>
          <w:rFonts w:ascii="Arial" w:eastAsia="Times New Roman" w:hAnsi="Arial" w:cs="Arial"/>
          <w:sz w:val="20"/>
          <w:szCs w:val="20"/>
        </w:rPr>
        <w:br/>
        <w:t xml:space="preserve">    gets(st); </w:t>
      </w:r>
    </w:p>
    <w:p w:rsidR="00A60950" w:rsidRPr="00F52C59" w:rsidRDefault="00A60950" w:rsidP="00A60950">
      <w:pPr>
        <w:spacing w:after="240" w:line="240" w:lineRule="auto"/>
        <w:rPr>
          <w:rFonts w:ascii="Arial" w:eastAsia="Times New Roman" w:hAnsi="Arial" w:cs="Arial"/>
          <w:sz w:val="20"/>
          <w:szCs w:val="20"/>
        </w:rPr>
      </w:pPr>
      <w:r w:rsidRPr="00F52C59">
        <w:rPr>
          <w:rFonts w:ascii="Arial" w:eastAsia="Times New Roman" w:hAnsi="Arial" w:cs="Arial"/>
          <w:sz w:val="20"/>
          <w:szCs w:val="20"/>
        </w:rPr>
        <w:t xml:space="preserve">} </w:t>
      </w:r>
    </w:p>
    <w:p w:rsidR="00A60950" w:rsidRPr="00F52C59" w:rsidRDefault="00A60950" w:rsidP="00A60950">
      <w:pPr>
        <w:spacing w:after="0" w:line="240" w:lineRule="auto"/>
        <w:rPr>
          <w:rFonts w:ascii="Arial" w:eastAsia="Times New Roman" w:hAnsi="Arial" w:cs="Arial"/>
          <w:sz w:val="20"/>
          <w:szCs w:val="20"/>
        </w:rPr>
      </w:pPr>
      <w:r w:rsidRPr="00F52C59">
        <w:rPr>
          <w:rFonts w:ascii="Arial" w:eastAsia="Times New Roman" w:hAnsi="Arial" w:cs="Arial"/>
          <w:sz w:val="20"/>
          <w:szCs w:val="20"/>
        </w:rPr>
        <w:t xml:space="preserve">void </w:t>
      </w:r>
      <w:r>
        <w:rPr>
          <w:rFonts w:ascii="Arial" w:eastAsia="Times New Roman" w:hAnsi="Arial" w:cs="Arial"/>
          <w:sz w:val="20"/>
          <w:szCs w:val="20"/>
        </w:rPr>
        <w:t>noichuoi</w:t>
      </w:r>
      <w:r w:rsidRPr="00F52C59">
        <w:rPr>
          <w:rFonts w:ascii="Arial" w:eastAsia="Times New Roman" w:hAnsi="Arial" w:cs="Arial"/>
          <w:sz w:val="20"/>
          <w:szCs w:val="20"/>
        </w:rPr>
        <w:t xml:space="preserve">(char st1[],char st2[]) </w:t>
      </w:r>
      <w:r w:rsidRPr="00F52C59">
        <w:rPr>
          <w:rFonts w:ascii="Arial" w:eastAsia="Times New Roman" w:hAnsi="Arial" w:cs="Arial"/>
          <w:sz w:val="20"/>
          <w:szCs w:val="20"/>
        </w:rPr>
        <w:br/>
        <w:t xml:space="preserve">{  ………. </w:t>
      </w:r>
      <w:r w:rsidRPr="00F52C59">
        <w:rPr>
          <w:rFonts w:ascii="Arial" w:eastAsia="Times New Roman" w:hAnsi="Arial" w:cs="Arial"/>
          <w:sz w:val="20"/>
          <w:szCs w:val="20"/>
        </w:rPr>
        <w:br/>
        <w:t xml:space="preserve">     printf("\nchuoi sau khi da ghep %s \n",st1); </w:t>
      </w:r>
    </w:p>
    <w:p w:rsidR="00A60950" w:rsidRPr="00F52C59" w:rsidRDefault="00A60950" w:rsidP="00A60950">
      <w:pPr>
        <w:spacing w:after="240" w:line="240" w:lineRule="auto"/>
        <w:rPr>
          <w:rFonts w:ascii="Arial" w:eastAsia="Times New Roman" w:hAnsi="Arial" w:cs="Arial"/>
          <w:sz w:val="20"/>
          <w:szCs w:val="20"/>
        </w:rPr>
      </w:pPr>
      <w:r w:rsidRPr="00F52C59">
        <w:rPr>
          <w:rFonts w:ascii="Arial" w:eastAsia="Times New Roman" w:hAnsi="Arial" w:cs="Arial"/>
          <w:sz w:val="20"/>
          <w:szCs w:val="20"/>
        </w:rPr>
        <w:t xml:space="preserve">} </w:t>
      </w:r>
    </w:p>
    <w:p w:rsidR="00A60950" w:rsidRPr="00F52C59" w:rsidRDefault="00A60950" w:rsidP="00A60950">
      <w:pPr>
        <w:spacing w:after="0" w:line="240" w:lineRule="auto"/>
        <w:rPr>
          <w:rFonts w:ascii="Arial" w:eastAsia="Times New Roman" w:hAnsi="Arial" w:cs="Arial"/>
          <w:sz w:val="20"/>
          <w:szCs w:val="20"/>
        </w:rPr>
      </w:pPr>
      <w:r w:rsidRPr="00F52C59">
        <w:rPr>
          <w:rFonts w:ascii="Arial" w:eastAsia="Times New Roman" w:hAnsi="Arial" w:cs="Arial"/>
          <w:sz w:val="20"/>
          <w:szCs w:val="20"/>
        </w:rPr>
        <w:t xml:space="preserve">void copychuoi(char st1[],char st2[])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 </w:t>
      </w:r>
      <w:r w:rsidRPr="00F52C59">
        <w:rPr>
          <w:rFonts w:ascii="Arial" w:eastAsia="Times New Roman" w:hAnsi="Arial" w:cs="Arial"/>
          <w:sz w:val="20"/>
          <w:szCs w:val="20"/>
        </w:rPr>
        <w:br/>
        <w:t xml:space="preserve">   printf("\n chuoi sau khi duoc copy vao la: %s \n",st1); </w:t>
      </w:r>
    </w:p>
    <w:p w:rsidR="00A60950" w:rsidRPr="00F52C59" w:rsidRDefault="00A60950" w:rsidP="00A60950">
      <w:pPr>
        <w:spacing w:after="240" w:line="240" w:lineRule="auto"/>
        <w:rPr>
          <w:rFonts w:ascii="Arial" w:eastAsia="Times New Roman" w:hAnsi="Arial" w:cs="Arial"/>
          <w:sz w:val="20"/>
          <w:szCs w:val="20"/>
        </w:rPr>
      </w:pPr>
      <w:r w:rsidRPr="00F52C59">
        <w:rPr>
          <w:rFonts w:ascii="Arial" w:eastAsia="Times New Roman" w:hAnsi="Arial" w:cs="Arial"/>
          <w:sz w:val="20"/>
          <w:szCs w:val="20"/>
        </w:rPr>
        <w:lastRenderedPageBreak/>
        <w:t xml:space="preserve">} </w:t>
      </w:r>
    </w:p>
    <w:p w:rsidR="00A60950" w:rsidRPr="00F52C59" w:rsidRDefault="00A60950" w:rsidP="00A60950">
      <w:pPr>
        <w:spacing w:after="0" w:line="240" w:lineRule="auto"/>
        <w:rPr>
          <w:rFonts w:ascii="Arial" w:eastAsia="Times New Roman" w:hAnsi="Arial" w:cs="Arial"/>
          <w:sz w:val="20"/>
          <w:szCs w:val="20"/>
        </w:rPr>
      </w:pPr>
      <w:r w:rsidRPr="00F52C59">
        <w:rPr>
          <w:rFonts w:ascii="Arial" w:eastAsia="Times New Roman" w:hAnsi="Arial" w:cs="Arial"/>
          <w:sz w:val="20"/>
          <w:szCs w:val="20"/>
        </w:rPr>
        <w:t xml:space="preserve">void sosanhchuoi(char st1[],char st2[])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int ss=strcmp(st1,st2); </w:t>
      </w:r>
      <w:r w:rsidRPr="00F52C59">
        <w:rPr>
          <w:rFonts w:ascii="Arial" w:eastAsia="Times New Roman" w:hAnsi="Arial" w:cs="Arial"/>
          <w:sz w:val="20"/>
          <w:szCs w:val="20"/>
        </w:rPr>
        <w:br/>
        <w:t xml:space="preserve">   if (ss&lt;0) </w:t>
      </w:r>
      <w:r w:rsidRPr="00F52C59">
        <w:rPr>
          <w:rFonts w:ascii="Arial" w:eastAsia="Times New Roman" w:hAnsi="Arial" w:cs="Arial"/>
          <w:sz w:val="20"/>
          <w:szCs w:val="20"/>
        </w:rPr>
        <w:br/>
        <w:t xml:space="preserve">        printf…….. </w:t>
      </w:r>
      <w:r w:rsidRPr="00F52C59">
        <w:rPr>
          <w:rFonts w:ascii="Arial" w:eastAsia="Times New Roman" w:hAnsi="Arial" w:cs="Arial"/>
          <w:sz w:val="20"/>
          <w:szCs w:val="20"/>
        </w:rPr>
        <w:br/>
        <w:t xml:space="preserve">     else if(ss&gt;0) </w:t>
      </w:r>
      <w:r w:rsidRPr="00F52C59">
        <w:rPr>
          <w:rFonts w:ascii="Arial" w:eastAsia="Times New Roman" w:hAnsi="Arial" w:cs="Arial"/>
          <w:sz w:val="20"/>
          <w:szCs w:val="20"/>
        </w:rPr>
        <w:br/>
        <w:t xml:space="preserve">           printf…….. </w:t>
      </w:r>
      <w:r w:rsidRPr="00F52C59">
        <w:rPr>
          <w:rFonts w:ascii="Arial" w:eastAsia="Times New Roman" w:hAnsi="Arial" w:cs="Arial"/>
          <w:sz w:val="20"/>
          <w:szCs w:val="20"/>
        </w:rPr>
        <w:br/>
        <w:t xml:space="preserve">          else </w:t>
      </w:r>
      <w:r w:rsidRPr="00F52C59">
        <w:rPr>
          <w:rFonts w:ascii="Arial" w:eastAsia="Times New Roman" w:hAnsi="Arial" w:cs="Arial"/>
          <w:sz w:val="20"/>
          <w:szCs w:val="20"/>
        </w:rPr>
        <w:br/>
        <w:t xml:space="preserve">               printf…….. </w:t>
      </w:r>
    </w:p>
    <w:p w:rsidR="00A60950" w:rsidRPr="00F52C59" w:rsidRDefault="00A60950" w:rsidP="00A60950">
      <w:pPr>
        <w:spacing w:after="240" w:line="240" w:lineRule="auto"/>
        <w:rPr>
          <w:rFonts w:ascii="Arial" w:eastAsia="Times New Roman" w:hAnsi="Arial" w:cs="Arial"/>
          <w:sz w:val="20"/>
          <w:szCs w:val="20"/>
        </w:rPr>
      </w:pPr>
      <w:r w:rsidRPr="00F52C59">
        <w:rPr>
          <w:rFonts w:ascii="Arial" w:eastAsia="Times New Roman" w:hAnsi="Arial" w:cs="Arial"/>
          <w:sz w:val="20"/>
          <w:szCs w:val="20"/>
        </w:rPr>
        <w:t xml:space="preserve">} </w:t>
      </w:r>
    </w:p>
    <w:p w:rsidR="00A60950" w:rsidRPr="003B5FB6" w:rsidRDefault="00A60950" w:rsidP="00A60950">
      <w:pPr>
        <w:spacing w:line="312" w:lineRule="auto"/>
        <w:ind w:left="450"/>
        <w:rPr>
          <w:rFonts w:ascii="Times New Roman" w:hAnsi="Times New Roman" w:cs="Times New Roman"/>
          <w:color w:val="002060"/>
          <w:sz w:val="24"/>
          <w:szCs w:val="24"/>
        </w:rPr>
      </w:pPr>
      <w:r w:rsidRPr="00F52C59">
        <w:rPr>
          <w:rFonts w:ascii="Arial" w:eastAsia="Times New Roman" w:hAnsi="Arial" w:cs="Arial"/>
          <w:sz w:val="20"/>
          <w:szCs w:val="20"/>
        </w:rPr>
        <w:t xml:space="preserve">int timkytu(char st[],char kt) </w:t>
      </w:r>
      <w:r w:rsidRPr="00F52C59">
        <w:rPr>
          <w:rFonts w:ascii="Arial" w:eastAsia="Times New Roman" w:hAnsi="Arial" w:cs="Arial"/>
          <w:sz w:val="20"/>
          <w:szCs w:val="20"/>
        </w:rPr>
        <w:br/>
        <w:t xml:space="preserve">{ </w:t>
      </w:r>
      <w:r w:rsidRPr="00F52C59">
        <w:rPr>
          <w:rFonts w:ascii="Arial" w:eastAsia="Times New Roman" w:hAnsi="Arial" w:cs="Arial"/>
          <w:sz w:val="20"/>
          <w:szCs w:val="20"/>
        </w:rPr>
        <w:br/>
        <w:t xml:space="preserve">     Flag=0; </w:t>
      </w:r>
      <w:r w:rsidRPr="00F52C59">
        <w:rPr>
          <w:rFonts w:ascii="Arial" w:eastAsia="Times New Roman" w:hAnsi="Arial" w:cs="Arial"/>
          <w:sz w:val="20"/>
          <w:szCs w:val="20"/>
        </w:rPr>
        <w:br/>
        <w:t xml:space="preserve">     …………… </w:t>
      </w:r>
      <w:r w:rsidRPr="00F52C59">
        <w:rPr>
          <w:rFonts w:ascii="Arial" w:eastAsia="Times New Roman" w:hAnsi="Arial" w:cs="Arial"/>
          <w:sz w:val="20"/>
          <w:szCs w:val="20"/>
        </w:rPr>
        <w:br/>
        <w:t>    Return flag; }</w:t>
      </w:r>
    </w:p>
    <w:p w:rsidR="00A60950" w:rsidRDefault="00A60950" w:rsidP="003C628B">
      <w:pPr>
        <w:spacing w:line="312" w:lineRule="auto"/>
        <w:ind w:left="450"/>
        <w:rPr>
          <w:rFonts w:ascii="Times New Roman" w:hAnsi="Times New Roman" w:cs="Times New Roman"/>
          <w:b/>
          <w:color w:val="002060"/>
          <w:sz w:val="24"/>
          <w:szCs w:val="24"/>
        </w:rPr>
      </w:pPr>
    </w:p>
    <w:p w:rsidR="00F03267" w:rsidRPr="00513B59" w:rsidRDefault="00F03267" w:rsidP="00513B59"/>
    <w:sectPr w:rsidR="00F03267" w:rsidRPr="00513B59" w:rsidSect="009522A1">
      <w:headerReference w:type="default" r:id="rId11"/>
      <w:footerReference w:type="defaul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2C0" w:rsidRDefault="00A762C0" w:rsidP="00AF0781">
      <w:pPr>
        <w:spacing w:after="0" w:line="240" w:lineRule="auto"/>
      </w:pPr>
      <w:r>
        <w:separator/>
      </w:r>
    </w:p>
  </w:endnote>
  <w:endnote w:type="continuationSeparator" w:id="0">
    <w:p w:rsidR="00A762C0" w:rsidRDefault="00A762C0"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ourier">
    <w:panose1 w:val="02020500000000000000"/>
    <w:charset w:val="00"/>
    <w:family w:val="modern"/>
    <w:notTrueType/>
    <w:pitch w:val="fixed"/>
    <w:sig w:usb0="00000003" w:usb1="00000000" w:usb2="00000000" w:usb3="00000000" w:csb0="00000001" w:csb1="00000000"/>
  </w:font>
  <w:font w:name="Bookman">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894A37" w:rsidRPr="00894A37">
          <w:rPr>
            <w:b/>
            <w:noProof/>
          </w:rPr>
          <w:t>11</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2C0" w:rsidRDefault="00A762C0" w:rsidP="00AF0781">
      <w:pPr>
        <w:spacing w:after="0" w:line="240" w:lineRule="auto"/>
      </w:pPr>
      <w:r>
        <w:separator/>
      </w:r>
    </w:p>
  </w:footnote>
  <w:footnote w:type="continuationSeparator" w:id="0">
    <w:p w:rsidR="00A762C0" w:rsidRDefault="00A762C0"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10"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3E468AE"/>
    <w:multiLevelType w:val="hybridMultilevel"/>
    <w:tmpl w:val="5E6CA966"/>
    <w:lvl w:ilvl="0" w:tplc="F6E08EB2">
      <w:start w:val="1"/>
      <w:numFmt w:val="decimal"/>
      <w:lvlText w:val="%1."/>
      <w:lvlJc w:val="left"/>
      <w:pPr>
        <w:tabs>
          <w:tab w:val="num" w:pos="1764"/>
        </w:tabs>
        <w:ind w:left="1764" w:hanging="288"/>
      </w:pPr>
      <w:rPr>
        <w:rFonts w:hint="default"/>
      </w:rPr>
    </w:lvl>
    <w:lvl w:ilvl="1" w:tplc="04090019">
      <w:start w:val="1"/>
      <w:numFmt w:val="lowerLetter"/>
      <w:lvlText w:val="%2."/>
      <w:lvlJc w:val="left"/>
      <w:pPr>
        <w:tabs>
          <w:tab w:val="num" w:pos="2196"/>
        </w:tabs>
        <w:ind w:left="2196" w:hanging="360"/>
      </w:pPr>
    </w:lvl>
    <w:lvl w:ilvl="2" w:tplc="0409001B" w:tentative="1">
      <w:start w:val="1"/>
      <w:numFmt w:val="lowerRoman"/>
      <w:lvlText w:val="%3."/>
      <w:lvlJc w:val="right"/>
      <w:pPr>
        <w:tabs>
          <w:tab w:val="num" w:pos="2916"/>
        </w:tabs>
        <w:ind w:left="2916" w:hanging="180"/>
      </w:pPr>
    </w:lvl>
    <w:lvl w:ilvl="3" w:tplc="0409000F" w:tentative="1">
      <w:start w:val="1"/>
      <w:numFmt w:val="decimal"/>
      <w:lvlText w:val="%4."/>
      <w:lvlJc w:val="left"/>
      <w:pPr>
        <w:tabs>
          <w:tab w:val="num" w:pos="3636"/>
        </w:tabs>
        <w:ind w:left="3636" w:hanging="360"/>
      </w:pPr>
    </w:lvl>
    <w:lvl w:ilvl="4" w:tplc="04090019" w:tentative="1">
      <w:start w:val="1"/>
      <w:numFmt w:val="lowerLetter"/>
      <w:lvlText w:val="%5."/>
      <w:lvlJc w:val="left"/>
      <w:pPr>
        <w:tabs>
          <w:tab w:val="num" w:pos="4356"/>
        </w:tabs>
        <w:ind w:left="4356" w:hanging="360"/>
      </w:pPr>
    </w:lvl>
    <w:lvl w:ilvl="5" w:tplc="0409001B" w:tentative="1">
      <w:start w:val="1"/>
      <w:numFmt w:val="lowerRoman"/>
      <w:lvlText w:val="%6."/>
      <w:lvlJc w:val="right"/>
      <w:pPr>
        <w:tabs>
          <w:tab w:val="num" w:pos="5076"/>
        </w:tabs>
        <w:ind w:left="5076" w:hanging="180"/>
      </w:pPr>
    </w:lvl>
    <w:lvl w:ilvl="6" w:tplc="0409000F" w:tentative="1">
      <w:start w:val="1"/>
      <w:numFmt w:val="decimal"/>
      <w:lvlText w:val="%7."/>
      <w:lvlJc w:val="left"/>
      <w:pPr>
        <w:tabs>
          <w:tab w:val="num" w:pos="5796"/>
        </w:tabs>
        <w:ind w:left="5796" w:hanging="360"/>
      </w:pPr>
    </w:lvl>
    <w:lvl w:ilvl="7" w:tplc="04090019" w:tentative="1">
      <w:start w:val="1"/>
      <w:numFmt w:val="lowerLetter"/>
      <w:lvlText w:val="%8."/>
      <w:lvlJc w:val="left"/>
      <w:pPr>
        <w:tabs>
          <w:tab w:val="num" w:pos="6516"/>
        </w:tabs>
        <w:ind w:left="6516" w:hanging="360"/>
      </w:pPr>
    </w:lvl>
    <w:lvl w:ilvl="8" w:tplc="0409001B" w:tentative="1">
      <w:start w:val="1"/>
      <w:numFmt w:val="lowerRoman"/>
      <w:lvlText w:val="%9."/>
      <w:lvlJc w:val="right"/>
      <w:pPr>
        <w:tabs>
          <w:tab w:val="num" w:pos="7236"/>
        </w:tabs>
        <w:ind w:left="7236" w:hanging="180"/>
      </w:pPr>
    </w:lvl>
  </w:abstractNum>
  <w:abstractNum w:abstractNumId="12">
    <w:nsid w:val="344B5E41"/>
    <w:multiLevelType w:val="hybridMultilevel"/>
    <w:tmpl w:val="B38CA7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7075D"/>
    <w:multiLevelType w:val="hybridMultilevel"/>
    <w:tmpl w:val="CE702846"/>
    <w:lvl w:ilvl="0" w:tplc="1E062D7A">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27"/>
  </w:num>
  <w:num w:numId="4">
    <w:abstractNumId w:val="0"/>
  </w:num>
  <w:num w:numId="5">
    <w:abstractNumId w:val="16"/>
  </w:num>
  <w:num w:numId="6">
    <w:abstractNumId w:val="25"/>
  </w:num>
  <w:num w:numId="7">
    <w:abstractNumId w:val="28"/>
  </w:num>
  <w:num w:numId="8">
    <w:abstractNumId w:val="1"/>
  </w:num>
  <w:num w:numId="9">
    <w:abstractNumId w:val="19"/>
  </w:num>
  <w:num w:numId="10">
    <w:abstractNumId w:val="8"/>
  </w:num>
  <w:num w:numId="11">
    <w:abstractNumId w:val="23"/>
  </w:num>
  <w:num w:numId="12">
    <w:abstractNumId w:val="2"/>
  </w:num>
  <w:num w:numId="13">
    <w:abstractNumId w:val="9"/>
  </w:num>
  <w:num w:numId="14">
    <w:abstractNumId w:val="20"/>
  </w:num>
  <w:num w:numId="15">
    <w:abstractNumId w:val="24"/>
  </w:num>
  <w:num w:numId="16">
    <w:abstractNumId w:val="17"/>
  </w:num>
  <w:num w:numId="17">
    <w:abstractNumId w:val="7"/>
  </w:num>
  <w:num w:numId="18">
    <w:abstractNumId w:val="22"/>
  </w:num>
  <w:num w:numId="19">
    <w:abstractNumId w:val="3"/>
  </w:num>
  <w:num w:numId="20">
    <w:abstractNumId w:val="26"/>
  </w:num>
  <w:num w:numId="21">
    <w:abstractNumId w:val="10"/>
  </w:num>
  <w:num w:numId="22">
    <w:abstractNumId w:val="5"/>
  </w:num>
  <w:num w:numId="23">
    <w:abstractNumId w:val="13"/>
  </w:num>
  <w:num w:numId="24">
    <w:abstractNumId w:val="18"/>
  </w:num>
  <w:num w:numId="25">
    <w:abstractNumId w:val="6"/>
  </w:num>
  <w:num w:numId="26">
    <w:abstractNumId w:val="4"/>
  </w:num>
  <w:num w:numId="27">
    <w:abstractNumId w:val="12"/>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0773C"/>
    <w:rsid w:val="00032AEE"/>
    <w:rsid w:val="000854ED"/>
    <w:rsid w:val="000A3FE0"/>
    <w:rsid w:val="000E729F"/>
    <w:rsid w:val="000F2545"/>
    <w:rsid w:val="000F434F"/>
    <w:rsid w:val="0011575A"/>
    <w:rsid w:val="00132F2D"/>
    <w:rsid w:val="001B5A8E"/>
    <w:rsid w:val="001D2C9D"/>
    <w:rsid w:val="001E5FCD"/>
    <w:rsid w:val="002A1F43"/>
    <w:rsid w:val="002C0F4B"/>
    <w:rsid w:val="002C57FC"/>
    <w:rsid w:val="0037350F"/>
    <w:rsid w:val="00383AB7"/>
    <w:rsid w:val="003935C1"/>
    <w:rsid w:val="00397A97"/>
    <w:rsid w:val="003B5FB6"/>
    <w:rsid w:val="003C628B"/>
    <w:rsid w:val="003D704C"/>
    <w:rsid w:val="003F6916"/>
    <w:rsid w:val="0043391C"/>
    <w:rsid w:val="004437F4"/>
    <w:rsid w:val="004B596D"/>
    <w:rsid w:val="004C57E7"/>
    <w:rsid w:val="004D351A"/>
    <w:rsid w:val="00513B59"/>
    <w:rsid w:val="00627376"/>
    <w:rsid w:val="00665DC5"/>
    <w:rsid w:val="00701D5E"/>
    <w:rsid w:val="0072048F"/>
    <w:rsid w:val="007336C7"/>
    <w:rsid w:val="00786CDA"/>
    <w:rsid w:val="007B31A7"/>
    <w:rsid w:val="007C0B1B"/>
    <w:rsid w:val="00815453"/>
    <w:rsid w:val="00826C55"/>
    <w:rsid w:val="008369F9"/>
    <w:rsid w:val="0088700A"/>
    <w:rsid w:val="008947E6"/>
    <w:rsid w:val="00894A37"/>
    <w:rsid w:val="008F71DA"/>
    <w:rsid w:val="008F7F89"/>
    <w:rsid w:val="00916C5D"/>
    <w:rsid w:val="009522A1"/>
    <w:rsid w:val="009A5BCB"/>
    <w:rsid w:val="009C3753"/>
    <w:rsid w:val="00A0140F"/>
    <w:rsid w:val="00A05D7A"/>
    <w:rsid w:val="00A417B9"/>
    <w:rsid w:val="00A60950"/>
    <w:rsid w:val="00A762C0"/>
    <w:rsid w:val="00AD1972"/>
    <w:rsid w:val="00AF0781"/>
    <w:rsid w:val="00B0623F"/>
    <w:rsid w:val="00B25B2D"/>
    <w:rsid w:val="00B667FD"/>
    <w:rsid w:val="00B72F77"/>
    <w:rsid w:val="00B74BD2"/>
    <w:rsid w:val="00BC4539"/>
    <w:rsid w:val="00BD21D2"/>
    <w:rsid w:val="00C51142"/>
    <w:rsid w:val="00CC0886"/>
    <w:rsid w:val="00D01622"/>
    <w:rsid w:val="00D56972"/>
    <w:rsid w:val="00D86FD1"/>
    <w:rsid w:val="00D872AB"/>
    <w:rsid w:val="00DC5963"/>
    <w:rsid w:val="00DE3197"/>
    <w:rsid w:val="00DF6DE2"/>
    <w:rsid w:val="00E135BF"/>
    <w:rsid w:val="00E17AC1"/>
    <w:rsid w:val="00E31582"/>
    <w:rsid w:val="00EB5E80"/>
    <w:rsid w:val="00EC4789"/>
    <w:rsid w:val="00F03267"/>
    <w:rsid w:val="00F17778"/>
    <w:rsid w:val="00F56BAE"/>
    <w:rsid w:val="00F6363F"/>
    <w:rsid w:val="00F74FA8"/>
    <w:rsid w:val="00FA0A2C"/>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59"/>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HTMLPreformatted">
    <w:name w:val="HTML Preformatted"/>
    <w:basedOn w:val="Normal"/>
    <w:link w:val="HTMLPreformattedChar"/>
    <w:uiPriority w:val="99"/>
    <w:semiHidden/>
    <w:unhideWhenUsed/>
    <w:rsid w:val="0088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00A"/>
    <w:rPr>
      <w:rFonts w:ascii="Courier New" w:eastAsia="Times New Roman" w:hAnsi="Courier New" w:cs="Courier New"/>
      <w:sz w:val="20"/>
      <w:szCs w:val="20"/>
    </w:rPr>
  </w:style>
  <w:style w:type="character" w:customStyle="1" w:styleId="kwd">
    <w:name w:val="kwd"/>
    <w:basedOn w:val="DefaultParagraphFont"/>
    <w:rsid w:val="0088700A"/>
  </w:style>
  <w:style w:type="character" w:customStyle="1" w:styleId="pln">
    <w:name w:val="pln"/>
    <w:basedOn w:val="DefaultParagraphFont"/>
    <w:rsid w:val="0088700A"/>
  </w:style>
  <w:style w:type="character" w:customStyle="1" w:styleId="pun">
    <w:name w:val="pun"/>
    <w:basedOn w:val="DefaultParagraphFont"/>
    <w:rsid w:val="0088700A"/>
  </w:style>
  <w:style w:type="character" w:customStyle="1" w:styleId="lit">
    <w:name w:val="lit"/>
    <w:basedOn w:val="DefaultParagraphFont"/>
    <w:rsid w:val="0088700A"/>
  </w:style>
  <w:style w:type="character" w:customStyle="1" w:styleId="str">
    <w:name w:val="str"/>
    <w:basedOn w:val="DefaultParagraphFont"/>
    <w:rsid w:val="0088700A"/>
  </w:style>
  <w:style w:type="character" w:customStyle="1" w:styleId="com">
    <w:name w:val="com"/>
    <w:basedOn w:val="DefaultParagraphFont"/>
    <w:rsid w:val="0088700A"/>
  </w:style>
  <w:style w:type="paragraph" w:customStyle="1" w:styleId="courierbody">
    <w:name w:val="courierbody"/>
    <w:rsid w:val="009522A1"/>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customStyle="1" w:styleId="body">
    <w:name w:val="body"/>
    <w:rsid w:val="009522A1"/>
    <w:pPr>
      <w:tabs>
        <w:tab w:val="left" w:pos="540"/>
      </w:tabs>
      <w:spacing w:after="216" w:line="240" w:lineRule="auto"/>
      <w:jc w:val="both"/>
    </w:pPr>
    <w:rPr>
      <w:rFonts w:ascii="Bookman" w:eastAsia="Times New Roman" w:hAnsi="Bookman" w:cs="Times New Roman"/>
      <w:snapToGrid w:val="0"/>
      <w:sz w:val="21"/>
      <w:szCs w:val="20"/>
    </w:rPr>
  </w:style>
  <w:style w:type="paragraph" w:styleId="PlainText">
    <w:name w:val="Plain Text"/>
    <w:basedOn w:val="Normal"/>
    <w:link w:val="PlainTextChar"/>
    <w:semiHidden/>
    <w:rsid w:val="009522A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9522A1"/>
    <w:rPr>
      <w:rFonts w:ascii="Courier New" w:eastAsia="Times New Roman" w:hAnsi="Courier New" w:cs="Courier New"/>
      <w:sz w:val="20"/>
      <w:szCs w:val="20"/>
    </w:rPr>
  </w:style>
  <w:style w:type="paragraph" w:styleId="BodyTextIndent">
    <w:name w:val="Body Text Indent"/>
    <w:basedOn w:val="Normal"/>
    <w:link w:val="BodyTextIndentChar"/>
    <w:semiHidden/>
    <w:rsid w:val="004B596D"/>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semiHidden/>
    <w:rsid w:val="004B596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12284">
      <w:bodyDiv w:val="1"/>
      <w:marLeft w:val="0"/>
      <w:marRight w:val="0"/>
      <w:marTop w:val="0"/>
      <w:marBottom w:val="0"/>
      <w:divBdr>
        <w:top w:val="none" w:sz="0" w:space="0" w:color="auto"/>
        <w:left w:val="none" w:sz="0" w:space="0" w:color="auto"/>
        <w:bottom w:val="none" w:sz="0" w:space="0" w:color="auto"/>
        <w:right w:val="none" w:sz="0" w:space="0" w:color="auto"/>
      </w:divBdr>
    </w:div>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778D-AFB5-4144-A74E-228092F3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52</cp:revision>
  <dcterms:created xsi:type="dcterms:W3CDTF">2016-01-08T08:12:00Z</dcterms:created>
  <dcterms:modified xsi:type="dcterms:W3CDTF">2016-01-21T06:32:00Z</dcterms:modified>
</cp:coreProperties>
</file>